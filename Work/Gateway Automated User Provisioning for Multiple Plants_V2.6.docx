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7362F" w14:textId="77777777" w:rsidR="00DA2946" w:rsidRPr="00DA2946" w:rsidRDefault="00DA2946" w:rsidP="00283AF3">
      <w:pPr>
        <w:spacing w:after="120" w:line="360" w:lineRule="auto"/>
        <w:jc w:val="center"/>
        <w:rPr>
          <w:b/>
          <w:sz w:val="48"/>
          <w:szCs w:val="48"/>
        </w:rPr>
      </w:pPr>
      <w:r w:rsidRPr="00DA2946">
        <w:rPr>
          <w:b/>
          <w:sz w:val="48"/>
          <w:szCs w:val="48"/>
        </w:rPr>
        <w:t>Business Analysis</w:t>
      </w:r>
    </w:p>
    <w:p w14:paraId="05DC0686" w14:textId="77777777" w:rsidR="00942581" w:rsidRPr="00DA2946" w:rsidRDefault="00DA2946" w:rsidP="00283AF3">
      <w:pPr>
        <w:spacing w:after="120" w:line="360" w:lineRule="auto"/>
        <w:jc w:val="center"/>
        <w:rPr>
          <w:b/>
          <w:sz w:val="48"/>
          <w:szCs w:val="48"/>
        </w:rPr>
      </w:pPr>
      <w:r w:rsidRPr="00DA2946">
        <w:rPr>
          <w:b/>
          <w:sz w:val="48"/>
          <w:szCs w:val="48"/>
        </w:rPr>
        <w:t>Centre of Excellence</w:t>
      </w:r>
    </w:p>
    <w:p w14:paraId="672A6659" w14:textId="77777777" w:rsidR="00DA2946" w:rsidRDefault="00DA2946" w:rsidP="00283AF3">
      <w:pPr>
        <w:spacing w:line="360" w:lineRule="auto"/>
        <w:jc w:val="center"/>
        <w:rPr>
          <w:b/>
          <w:sz w:val="40"/>
          <w:szCs w:val="40"/>
        </w:rPr>
      </w:pPr>
    </w:p>
    <w:p w14:paraId="25349429" w14:textId="77777777" w:rsidR="00DA2946" w:rsidRDefault="005771B3" w:rsidP="00283AF3">
      <w:pPr>
        <w:spacing w:line="360" w:lineRule="auto"/>
        <w:jc w:val="center"/>
        <w:rPr>
          <w:b/>
          <w:sz w:val="40"/>
          <w:szCs w:val="40"/>
        </w:rPr>
      </w:pPr>
      <w:r>
        <w:rPr>
          <w:b/>
          <w:sz w:val="40"/>
          <w:szCs w:val="40"/>
        </w:rPr>
        <w:t>Requirements Document</w:t>
      </w:r>
    </w:p>
    <w:p w14:paraId="61887C38" w14:textId="77777777" w:rsidR="00DA2946" w:rsidRPr="00BB420C" w:rsidRDefault="00C15800" w:rsidP="00283AF3">
      <w:pPr>
        <w:spacing w:line="360" w:lineRule="auto"/>
        <w:jc w:val="center"/>
        <w:rPr>
          <w:b/>
          <w:sz w:val="40"/>
          <w:szCs w:val="40"/>
        </w:rPr>
      </w:pPr>
      <w:r>
        <w:rPr>
          <w:b/>
          <w:sz w:val="40"/>
          <w:szCs w:val="40"/>
        </w:rPr>
        <w:t xml:space="preserve">Gateway Automated User Provisioning for </w:t>
      </w:r>
      <w:r w:rsidR="00BB420C" w:rsidRPr="00BB420C">
        <w:rPr>
          <w:b/>
          <w:sz w:val="40"/>
          <w:szCs w:val="40"/>
        </w:rPr>
        <w:t>Multiple Plants</w:t>
      </w:r>
    </w:p>
    <w:p w14:paraId="1486B2CB" w14:textId="77777777" w:rsidR="007D169F" w:rsidRDefault="00DA2946" w:rsidP="00283AF3">
      <w:pPr>
        <w:pStyle w:val="ListParagraph"/>
        <w:spacing w:line="360" w:lineRule="auto"/>
        <w:jc w:val="center"/>
      </w:pPr>
      <w:r>
        <w:rPr>
          <w:noProof/>
          <w:lang w:val="en-IN" w:eastAsia="en-IN"/>
        </w:rPr>
        <w:drawing>
          <wp:anchor distT="0" distB="0" distL="114300" distR="114300" simplePos="0" relativeHeight="251658752" behindDoc="0" locked="0" layoutInCell="1" allowOverlap="1" wp14:anchorId="4F321F5D" wp14:editId="50EA1384">
            <wp:simplePos x="0" y="0"/>
            <wp:positionH relativeFrom="column">
              <wp:posOffset>-318052</wp:posOffset>
            </wp:positionH>
            <wp:positionV relativeFrom="paragraph">
              <wp:posOffset>274292</wp:posOffset>
            </wp:positionV>
            <wp:extent cx="6400800" cy="2500630"/>
            <wp:effectExtent l="0" t="0" r="0" b="0"/>
            <wp:wrapSquare wrapText="bothSides"/>
            <wp:docPr id="13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5300"/>
                              </a14:imgEffect>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6400800" cy="2500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7501D" w14:textId="77777777" w:rsidR="00471936" w:rsidRDefault="00471936" w:rsidP="00283AF3">
      <w:pPr>
        <w:pStyle w:val="ListParagraph"/>
        <w:spacing w:line="360" w:lineRule="auto"/>
        <w:jc w:val="center"/>
      </w:pPr>
    </w:p>
    <w:p w14:paraId="5DAB6C7B" w14:textId="77777777" w:rsidR="00471936" w:rsidRPr="007D169F" w:rsidRDefault="00471936" w:rsidP="00283AF3">
      <w:pPr>
        <w:pStyle w:val="ListParagraph"/>
        <w:spacing w:line="360" w:lineRule="auto"/>
        <w:jc w:val="center"/>
      </w:pPr>
    </w:p>
    <w:p w14:paraId="02EB378F" w14:textId="77777777" w:rsidR="007D169F" w:rsidDel="600ABE2E" w:rsidRDefault="007D169F" w:rsidP="00283AF3">
      <w:pPr>
        <w:pStyle w:val="ListParagraph"/>
        <w:spacing w:line="360" w:lineRule="auto"/>
        <w:jc w:val="center"/>
        <w:rPr>
          <w:del w:id="0" w:author="Van Staden, Marius" w:date="2019-01-30T23:07:00Z"/>
        </w:rPr>
      </w:pPr>
    </w:p>
    <w:p w14:paraId="6A05A809" w14:textId="77777777" w:rsidR="00471936" w:rsidDel="600ABE2E" w:rsidRDefault="00471936" w:rsidP="00283AF3">
      <w:pPr>
        <w:pStyle w:val="ListParagraph"/>
        <w:spacing w:line="360" w:lineRule="auto"/>
        <w:jc w:val="center"/>
        <w:rPr>
          <w:del w:id="1" w:author="Van Staden, Marius" w:date="2019-01-30T23:07:00Z"/>
        </w:rPr>
      </w:pPr>
    </w:p>
    <w:p w14:paraId="2E9E9F73" w14:textId="77777777" w:rsidR="00DA5E8C" w:rsidRPr="000A072C" w:rsidRDefault="00DA5E8C" w:rsidP="00283AF3">
      <w:pPr>
        <w:spacing w:after="120" w:line="360" w:lineRule="auto"/>
        <w:jc w:val="center"/>
        <w:rPr>
          <w:rFonts w:cs="Arial"/>
          <w:b/>
          <w:color w:val="000000"/>
          <w:sz w:val="36"/>
          <w:szCs w:val="36"/>
        </w:rPr>
      </w:pPr>
      <w:r>
        <w:rPr>
          <w:rFonts w:cs="Arial"/>
          <w:b/>
          <w:color w:val="000000"/>
          <w:sz w:val="36"/>
          <w:szCs w:val="36"/>
        </w:rPr>
        <w:t>INTERNAL ONLY – DO NOT DISTRIBUTE EXTERNALLY</w:t>
      </w:r>
    </w:p>
    <w:p w14:paraId="58824F4F" w14:textId="1155DBBB" w:rsidR="00A51991" w:rsidRDefault="00DA5E8C">
      <w:pPr>
        <w:spacing w:after="120" w:line="360" w:lineRule="auto"/>
        <w:jc w:val="center"/>
        <w:rPr>
          <w:rFonts w:cs="Arial"/>
          <w:b/>
          <w:bCs/>
          <w:color w:val="000000"/>
          <w:sz w:val="36"/>
          <w:szCs w:val="36"/>
          <w:rPrChange w:id="2" w:author="Van Staden, Marius" w:date="2019-01-30T23:06:00Z">
            <w:rPr/>
          </w:rPrChange>
        </w:rPr>
        <w:pPrChange w:id="3" w:author="Van Staden, Marius" w:date="2019-01-30T23:06:00Z">
          <w:pPr>
            <w:jc w:val="center"/>
          </w:pPr>
        </w:pPrChange>
      </w:pPr>
      <w:r w:rsidRPr="00E81C9B">
        <w:rPr>
          <w:rFonts w:cs="Arial"/>
          <w:b/>
          <w:bCs/>
          <w:color w:val="000000"/>
          <w:sz w:val="36"/>
          <w:szCs w:val="36"/>
        </w:rPr>
        <w:t xml:space="preserve">Version </w:t>
      </w:r>
      <w:r w:rsidR="00176DB1" w:rsidRPr="00E81C9B">
        <w:rPr>
          <w:rFonts w:cs="Arial"/>
          <w:b/>
          <w:bCs/>
          <w:color w:val="000000"/>
          <w:sz w:val="36"/>
          <w:szCs w:val="36"/>
        </w:rPr>
        <w:t>2</w:t>
      </w:r>
      <w:r w:rsidR="000D3BCB" w:rsidRPr="00E81C9B">
        <w:rPr>
          <w:rFonts w:cs="Arial"/>
          <w:b/>
          <w:bCs/>
          <w:color w:val="000000"/>
          <w:sz w:val="36"/>
          <w:szCs w:val="36"/>
        </w:rPr>
        <w:t>.</w:t>
      </w:r>
      <w:r w:rsidR="00E81C9B">
        <w:rPr>
          <w:rFonts w:cs="Arial"/>
          <w:b/>
          <w:bCs/>
          <w:color w:val="000000"/>
          <w:sz w:val="36"/>
          <w:szCs w:val="36"/>
        </w:rPr>
        <w:t>5</w:t>
      </w:r>
      <w:del w:id="4" w:author="Ganesh Kommana" w:date="2018-11-15T22:24:00Z">
        <w:r w:rsidR="000D3BCB" w:rsidDel="003F064A">
          <w:rPr>
            <w:rFonts w:cs="Arial"/>
            <w:b/>
            <w:color w:val="000000"/>
            <w:sz w:val="36"/>
            <w:szCs w:val="36"/>
          </w:rPr>
          <w:delText>3</w:delText>
        </w:r>
      </w:del>
    </w:p>
    <w:p w14:paraId="4D30FECA" w14:textId="7819CC0D" w:rsidR="007D169F" w:rsidRDefault="000D3BCB" w:rsidP="00283AF3">
      <w:pPr>
        <w:spacing w:after="120" w:line="360" w:lineRule="auto"/>
        <w:jc w:val="center"/>
      </w:pPr>
      <w:del w:id="5" w:author="Ganesh Kommana" w:date="2018-11-15T22:24:00Z">
        <w:r w:rsidDel="003F064A">
          <w:rPr>
            <w:rFonts w:cs="Arial"/>
            <w:b/>
            <w:color w:val="000000"/>
            <w:sz w:val="36"/>
            <w:szCs w:val="36"/>
          </w:rPr>
          <w:delText>30</w:delText>
        </w:r>
      </w:del>
      <w:r w:rsidR="00477363">
        <w:rPr>
          <w:rFonts w:cs="Arial"/>
          <w:b/>
          <w:color w:val="000000"/>
          <w:sz w:val="36"/>
          <w:szCs w:val="36"/>
        </w:rPr>
        <w:t>02 Feb 2019</w:t>
      </w:r>
    </w:p>
    <w:p w14:paraId="4A54D0D0" w14:textId="7A182D12" w:rsidR="600ABE2E" w:rsidRDefault="600ABE2E" w:rsidP="00616E9E">
      <w:pPr>
        <w:spacing w:after="120" w:line="360" w:lineRule="auto"/>
        <w:jc w:val="center"/>
        <w:rPr>
          <w:rFonts w:cs="Arial"/>
          <w:b/>
          <w:bCs/>
          <w:color w:val="000000" w:themeColor="text1"/>
        </w:rPr>
      </w:pPr>
    </w:p>
    <w:p w14:paraId="7D360388" w14:textId="77777777" w:rsidR="00616E9E" w:rsidRDefault="00616E9E">
      <w:pPr>
        <w:spacing w:after="120" w:line="360" w:lineRule="auto"/>
        <w:jc w:val="center"/>
        <w:rPr>
          <w:ins w:id="6" w:author="Van Staden, Marius" w:date="2019-01-30T23:07:00Z"/>
          <w:rFonts w:cs="Arial"/>
          <w:b/>
          <w:bCs/>
          <w:color w:val="000000" w:themeColor="text1"/>
          <w:rPrChange w:id="7" w:author="Van Staden, Marius" w:date="2019-01-30T23:07:00Z">
            <w:rPr>
              <w:ins w:id="8" w:author="Van Staden, Marius" w:date="2019-01-30T23:07:00Z"/>
            </w:rPr>
          </w:rPrChange>
        </w:rPr>
        <w:pPrChange w:id="9" w:author="Van Staden, Marius" w:date="2019-01-30T23:07:00Z">
          <w:pPr/>
        </w:pPrChange>
      </w:pPr>
    </w:p>
    <w:p w14:paraId="60B47C21" w14:textId="1E342305" w:rsidR="600ABE2E" w:rsidRDefault="600ABE2E">
      <w:pPr>
        <w:spacing w:after="120" w:line="360" w:lineRule="auto"/>
        <w:jc w:val="center"/>
        <w:rPr>
          <w:ins w:id="10" w:author="Van Staden, Marius" w:date="2019-01-30T23:07:00Z"/>
          <w:rFonts w:cs="Arial"/>
          <w:b/>
          <w:bCs/>
          <w:color w:val="000000" w:themeColor="text1"/>
          <w:rPrChange w:id="11" w:author="Van Staden, Marius" w:date="2019-01-30T23:07:00Z">
            <w:rPr>
              <w:ins w:id="12" w:author="Van Staden, Marius" w:date="2019-01-30T23:07:00Z"/>
            </w:rPr>
          </w:rPrChange>
        </w:rPr>
        <w:pPrChange w:id="13" w:author="Van Staden, Marius" w:date="2019-01-30T23:07:00Z">
          <w:pPr/>
        </w:pPrChange>
      </w:pPr>
    </w:p>
    <w:p w14:paraId="206C43ED" w14:textId="77777777" w:rsidR="00B432E8" w:rsidRPr="001C0A46" w:rsidRDefault="00B432E8" w:rsidP="00283AF3">
      <w:pPr>
        <w:spacing w:after="120" w:line="360" w:lineRule="auto"/>
        <w:jc w:val="center"/>
        <w:rPr>
          <w:rFonts w:cs="Arial"/>
          <w:b/>
          <w:color w:val="000000"/>
          <w:sz w:val="36"/>
          <w:szCs w:val="36"/>
        </w:rPr>
      </w:pPr>
      <w:r w:rsidRPr="000A072C">
        <w:rPr>
          <w:rFonts w:cs="Arial"/>
          <w:b/>
          <w:color w:val="000000"/>
          <w:szCs w:val="20"/>
        </w:rPr>
        <w:t>Document Control</w:t>
      </w:r>
    </w:p>
    <w:p w14:paraId="7C723D46" w14:textId="77777777" w:rsidR="00B432E8" w:rsidRPr="000A072C" w:rsidRDefault="00B432E8" w:rsidP="00283AF3">
      <w:pPr>
        <w:spacing w:line="360" w:lineRule="auto"/>
        <w:rPr>
          <w:b/>
          <w:bCs/>
          <w:szCs w:val="20"/>
        </w:rPr>
      </w:pPr>
      <w:r w:rsidRPr="000A072C">
        <w:rPr>
          <w:b/>
          <w:bCs/>
          <w:szCs w:val="20"/>
        </w:rPr>
        <w:t>Document Owner</w:t>
      </w:r>
    </w:p>
    <w:tbl>
      <w:tblPr>
        <w:tblW w:w="0" w:type="auto"/>
        <w:tblInd w:w="85"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CellMar>
          <w:left w:w="85" w:type="dxa"/>
          <w:right w:w="85" w:type="dxa"/>
        </w:tblCellMar>
        <w:tblLook w:val="01E0" w:firstRow="1" w:lastRow="1" w:firstColumn="1" w:lastColumn="1" w:noHBand="0" w:noVBand="0"/>
      </w:tblPr>
      <w:tblGrid>
        <w:gridCol w:w="2266"/>
        <w:gridCol w:w="6665"/>
      </w:tblGrid>
      <w:tr w:rsidR="00A51991" w:rsidRPr="008F7085" w14:paraId="7B96B83A" w14:textId="77777777" w:rsidTr="7E7CD7C9">
        <w:tc>
          <w:tcPr>
            <w:tcW w:w="2436" w:type="dxa"/>
            <w:shd w:val="clear" w:color="auto" w:fill="auto"/>
          </w:tcPr>
          <w:p w14:paraId="468A569D"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Owner</w:t>
            </w:r>
          </w:p>
        </w:tc>
        <w:tc>
          <w:tcPr>
            <w:tcW w:w="7287" w:type="dxa"/>
            <w:shd w:val="clear" w:color="auto" w:fill="auto"/>
          </w:tcPr>
          <w:p w14:paraId="000BE076" w14:textId="77777777" w:rsidR="00B432E8" w:rsidRPr="008F7085" w:rsidRDefault="00BB420C" w:rsidP="00283AF3">
            <w:pPr>
              <w:pStyle w:val="TableHeadingLeft"/>
              <w:spacing w:before="0" w:after="120" w:line="360" w:lineRule="auto"/>
              <w:jc w:val="left"/>
              <w:rPr>
                <w:rFonts w:ascii="Calibri" w:hAnsi="Calibri"/>
                <w:b w:val="0"/>
                <w:bCs/>
                <w:color w:val="auto"/>
                <w:lang w:val="nl-NL"/>
              </w:rPr>
            </w:pPr>
            <w:r w:rsidRPr="00E81C9B">
              <w:rPr>
                <w:rFonts w:ascii="Calibri" w:hAnsi="Calibri"/>
                <w:b w:val="0"/>
                <w:color w:val="auto"/>
                <w:lang w:val="nl-NL"/>
              </w:rPr>
              <w:t>Ganesh Kommana</w:t>
            </w:r>
            <w:r w:rsidR="00BF72C0" w:rsidRPr="00E81C9B">
              <w:rPr>
                <w:rFonts w:ascii="Calibri" w:hAnsi="Calibri"/>
                <w:b w:val="0"/>
                <w:color w:val="auto"/>
                <w:lang w:val="nl-NL"/>
              </w:rPr>
              <w:t xml:space="preserve">, </w:t>
            </w:r>
            <w:r w:rsidR="00EC4706" w:rsidRPr="00E81C9B">
              <w:rPr>
                <w:rFonts w:ascii="Calibri" w:hAnsi="Calibri"/>
                <w:b w:val="0"/>
                <w:color w:val="auto"/>
                <w:lang w:val="nl-NL"/>
              </w:rPr>
              <w:t>Business Analyst</w:t>
            </w:r>
          </w:p>
        </w:tc>
      </w:tr>
    </w:tbl>
    <w:p w14:paraId="5A39BBE3" w14:textId="77777777" w:rsidR="00B432E8" w:rsidRPr="008F7085" w:rsidRDefault="00B432E8" w:rsidP="00283AF3">
      <w:pPr>
        <w:pStyle w:val="BodyText"/>
        <w:spacing w:after="120" w:line="360" w:lineRule="auto"/>
        <w:jc w:val="left"/>
        <w:rPr>
          <w:rFonts w:ascii="Calibri" w:hAnsi="Calibri" w:cs="Arial"/>
          <w:lang w:val="nl-NL"/>
        </w:rPr>
      </w:pPr>
    </w:p>
    <w:p w14:paraId="75C170E7" w14:textId="77777777" w:rsidR="00B432E8" w:rsidRPr="000A072C" w:rsidRDefault="00B432E8" w:rsidP="00283AF3">
      <w:pPr>
        <w:spacing w:after="120" w:line="360" w:lineRule="auto"/>
        <w:rPr>
          <w:b/>
          <w:bCs/>
          <w:szCs w:val="20"/>
        </w:rPr>
      </w:pPr>
      <w:r w:rsidRPr="000A072C">
        <w:rPr>
          <w:b/>
          <w:bCs/>
          <w:szCs w:val="20"/>
        </w:rPr>
        <w:t>Document Distribution</w:t>
      </w:r>
    </w:p>
    <w:tbl>
      <w:tblPr>
        <w:tblW w:w="9774" w:type="dxa"/>
        <w:tblInd w:w="85" w:type="dxa"/>
        <w:tblBorders>
          <w:top w:val="single" w:sz="8" w:space="0" w:color="999999"/>
          <w:left w:val="single" w:sz="8" w:space="0" w:color="999999"/>
          <w:bottom w:val="single" w:sz="8" w:space="0" w:color="999999"/>
          <w:right w:val="single" w:sz="8" w:space="0" w:color="999999"/>
          <w:insideH w:val="single" w:sz="6" w:space="0" w:color="999999"/>
          <w:insideV w:val="single" w:sz="6" w:space="0" w:color="999999"/>
        </w:tblBorders>
        <w:tblCellMar>
          <w:left w:w="85" w:type="dxa"/>
          <w:right w:w="85" w:type="dxa"/>
        </w:tblCellMar>
        <w:tblLook w:val="01E0" w:firstRow="1" w:lastRow="1" w:firstColumn="1" w:lastColumn="1" w:noHBand="0" w:noVBand="0"/>
        <w:tblPrChange w:id="14" w:author="Van Staden, Marius" w:date="2019-01-30T23:51:00Z">
          <w:tblPr>
            <w:tblW w:w="9774" w:type="dxa"/>
            <w:tblInd w:w="85" w:type="dxa"/>
            <w:tblBorders>
              <w:top w:val="single" w:sz="8" w:space="0" w:color="999999"/>
              <w:left w:val="single" w:sz="8" w:space="0" w:color="999999"/>
              <w:bottom w:val="single" w:sz="8" w:space="0" w:color="999999"/>
              <w:right w:val="single" w:sz="8" w:space="0" w:color="999999"/>
              <w:insideH w:val="single" w:sz="6" w:space="0" w:color="999999"/>
              <w:insideV w:val="single" w:sz="6" w:space="0" w:color="999999"/>
            </w:tblBorders>
            <w:tblCellMar>
              <w:left w:w="85" w:type="dxa"/>
              <w:right w:w="85" w:type="dxa"/>
            </w:tblCellMar>
            <w:tblLook w:val="01E0" w:firstRow="1" w:lastRow="1" w:firstColumn="1" w:lastColumn="1" w:noHBand="0" w:noVBand="0"/>
          </w:tblPr>
        </w:tblPrChange>
      </w:tblPr>
      <w:tblGrid>
        <w:gridCol w:w="2431"/>
        <w:gridCol w:w="7343"/>
        <w:tblGridChange w:id="15">
          <w:tblGrid>
            <w:gridCol w:w="180"/>
            <w:gridCol w:w="180"/>
            <w:gridCol w:w="360"/>
            <w:gridCol w:w="1891"/>
            <w:gridCol w:w="7343"/>
          </w:tblGrid>
        </w:tblGridChange>
      </w:tblGrid>
      <w:tr w:rsidR="00B432E8" w:rsidRPr="00F658A3" w14:paraId="4201A893" w14:textId="77777777" w:rsidTr="7E7CD7C9">
        <w:trPr>
          <w:trPrChange w:id="16" w:author="Van Staden, Marius" w:date="2019-01-30T23:51:00Z">
            <w:trPr>
              <w:gridAfter w:val="0"/>
            </w:trPr>
          </w:trPrChange>
        </w:trPr>
        <w:tc>
          <w:tcPr>
            <w:tcW w:w="2431" w:type="dxa"/>
            <w:tcBorders>
              <w:right w:val="nil"/>
            </w:tcBorders>
            <w:shd w:val="clear" w:color="auto" w:fill="auto"/>
            <w:tcPrChange w:id="17" w:author="Van Staden, Marius" w:date="2019-01-30T23:51:00Z">
              <w:tcPr>
                <w:tcW w:w="2431" w:type="dxa"/>
                <w:gridSpan w:val="2"/>
                <w:tcBorders>
                  <w:right w:val="nil"/>
                </w:tcBorders>
                <w:shd w:val="clear" w:color="auto" w:fill="auto"/>
              </w:tcPr>
            </w:tcPrChange>
          </w:tcPr>
          <w:p w14:paraId="0D909AED"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Name</w:t>
            </w:r>
          </w:p>
        </w:tc>
        <w:tc>
          <w:tcPr>
            <w:tcW w:w="7343" w:type="dxa"/>
            <w:tcBorders>
              <w:left w:val="nil"/>
            </w:tcBorders>
            <w:shd w:val="clear" w:color="auto" w:fill="auto"/>
            <w:tcPrChange w:id="18" w:author="Van Staden, Marius" w:date="2019-01-30T23:51:00Z">
              <w:tcPr>
                <w:tcW w:w="7343" w:type="dxa"/>
                <w:tcBorders>
                  <w:left w:val="nil"/>
                </w:tcBorders>
                <w:shd w:val="clear" w:color="auto" w:fill="auto"/>
              </w:tcPr>
            </w:tcPrChange>
          </w:tcPr>
          <w:p w14:paraId="59AD10AE"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Title</w:t>
            </w:r>
          </w:p>
        </w:tc>
      </w:tr>
      <w:tr w:rsidR="00B432E8" w:rsidRPr="00F658A3" w14:paraId="76FC0339" w14:textId="77777777" w:rsidTr="7E7CD7C9">
        <w:tc>
          <w:tcPr>
            <w:tcW w:w="2431" w:type="dxa"/>
            <w:shd w:val="clear" w:color="auto" w:fill="auto"/>
          </w:tcPr>
          <w:p w14:paraId="5B7B4370" w14:textId="77777777" w:rsidR="00B432E8" w:rsidRPr="007F6998" w:rsidRDefault="000E1F1E" w:rsidP="00283AF3">
            <w:pPr>
              <w:pStyle w:val="BodyText"/>
              <w:spacing w:after="120" w:line="360" w:lineRule="auto"/>
              <w:jc w:val="left"/>
              <w:rPr>
                <w:rFonts w:ascii="Calibri" w:eastAsia="Times New Roman" w:hAnsi="Calibri" w:cs="Arial"/>
                <w:lang w:val="en-AU"/>
              </w:rPr>
            </w:pPr>
            <w:proofErr w:type="spellStart"/>
            <w:r>
              <w:rPr>
                <w:rFonts w:ascii="Calibri" w:eastAsia="Times New Roman" w:hAnsi="Calibri" w:cs="Arial"/>
                <w:lang w:val="en-AU"/>
              </w:rPr>
              <w:t>Wender</w:t>
            </w:r>
            <w:proofErr w:type="spellEnd"/>
            <w:r>
              <w:rPr>
                <w:rFonts w:ascii="Calibri" w:eastAsia="Times New Roman" w:hAnsi="Calibri" w:cs="Arial"/>
                <w:lang w:val="en-AU"/>
              </w:rPr>
              <w:t xml:space="preserve"> Prado</w:t>
            </w:r>
          </w:p>
        </w:tc>
        <w:tc>
          <w:tcPr>
            <w:tcW w:w="7343" w:type="dxa"/>
            <w:shd w:val="clear" w:color="auto" w:fill="auto"/>
          </w:tcPr>
          <w:p w14:paraId="38BAF83E" w14:textId="77777777" w:rsidR="00B432E8" w:rsidRPr="007F6998" w:rsidRDefault="000E1F1E" w:rsidP="00283AF3">
            <w:pPr>
              <w:pStyle w:val="BodyText"/>
              <w:spacing w:after="120" w:line="360" w:lineRule="auto"/>
              <w:jc w:val="left"/>
              <w:rPr>
                <w:rFonts w:ascii="Calibri" w:eastAsia="Times New Roman" w:hAnsi="Calibri" w:cs="Arial"/>
                <w:lang w:val="en-AU"/>
              </w:rPr>
            </w:pPr>
            <w:r>
              <w:rPr>
                <w:rFonts w:ascii="Calibri" w:eastAsia="Times New Roman" w:hAnsi="Calibri" w:cs="Arial"/>
                <w:lang w:val="en-AU"/>
              </w:rPr>
              <w:t>Program Manager, Information Systems</w:t>
            </w:r>
          </w:p>
        </w:tc>
      </w:tr>
      <w:tr w:rsidR="00430BEC" w:rsidRPr="00F658A3" w14:paraId="0235AE85" w14:textId="77777777" w:rsidTr="7E7CD7C9">
        <w:tc>
          <w:tcPr>
            <w:tcW w:w="2431" w:type="dxa"/>
            <w:shd w:val="clear" w:color="auto" w:fill="auto"/>
          </w:tcPr>
          <w:p w14:paraId="3EFF8F94" w14:textId="77777777" w:rsidR="00430BEC" w:rsidRDefault="00430BEC" w:rsidP="00283AF3">
            <w:pPr>
              <w:pStyle w:val="BodyText"/>
              <w:spacing w:after="120" w:line="360" w:lineRule="auto"/>
              <w:jc w:val="left"/>
              <w:rPr>
                <w:rFonts w:ascii="Calibri" w:eastAsia="Times New Roman" w:hAnsi="Calibri" w:cs="Arial"/>
                <w:lang w:val="en-AU"/>
              </w:rPr>
            </w:pPr>
            <w:r>
              <w:rPr>
                <w:rFonts w:ascii="Calibri" w:eastAsia="Times New Roman" w:hAnsi="Calibri" w:cs="Arial"/>
                <w:lang w:val="en-AU"/>
              </w:rPr>
              <w:t xml:space="preserve">Marius Van </w:t>
            </w:r>
            <w:proofErr w:type="spellStart"/>
            <w:r>
              <w:rPr>
                <w:rFonts w:ascii="Calibri" w:eastAsia="Times New Roman" w:hAnsi="Calibri" w:cs="Arial"/>
                <w:lang w:val="en-AU"/>
              </w:rPr>
              <w:t>Staden</w:t>
            </w:r>
            <w:proofErr w:type="spellEnd"/>
          </w:p>
        </w:tc>
        <w:tc>
          <w:tcPr>
            <w:tcW w:w="7343" w:type="dxa"/>
            <w:shd w:val="clear" w:color="auto" w:fill="auto"/>
          </w:tcPr>
          <w:p w14:paraId="40B963A0" w14:textId="77777777" w:rsidR="00430BEC" w:rsidRDefault="00430BEC" w:rsidP="00283AF3">
            <w:pPr>
              <w:pStyle w:val="BodyText"/>
              <w:spacing w:after="120" w:line="360" w:lineRule="auto"/>
              <w:jc w:val="left"/>
              <w:rPr>
                <w:rFonts w:ascii="Calibri" w:eastAsia="Times New Roman" w:hAnsi="Calibri" w:cs="Arial"/>
                <w:lang w:val="en-AU"/>
              </w:rPr>
            </w:pPr>
            <w:r>
              <w:rPr>
                <w:rFonts w:ascii="Calibri" w:eastAsia="Times New Roman" w:hAnsi="Calibri" w:cs="Arial"/>
                <w:lang w:val="en-AU"/>
              </w:rPr>
              <w:t>Business Analyst , Information Systems</w:t>
            </w:r>
          </w:p>
        </w:tc>
      </w:tr>
    </w:tbl>
    <w:p w14:paraId="41C8F396" w14:textId="2B57DC54" w:rsidR="00B432E8" w:rsidRPr="000A072C" w:rsidRDefault="00B432E8">
      <w:pPr>
        <w:spacing w:after="120" w:line="360" w:lineRule="auto"/>
        <w:rPr>
          <w:ins w:id="19" w:author="Van Staden, Marius" w:date="2019-01-30T23:48:00Z"/>
          <w:rFonts w:cs="Arial"/>
          <w:b/>
          <w:bCs/>
          <w:color w:val="000000"/>
          <w:rPrChange w:id="20" w:author="Van Staden, Marius" w:date="2019-01-30T23:48:00Z">
            <w:rPr>
              <w:ins w:id="21" w:author="Van Staden, Marius" w:date="2019-01-30T23:48:00Z"/>
            </w:rPr>
          </w:rPrChange>
        </w:rPr>
        <w:pPrChange w:id="22" w:author="Van Staden, Marius" w:date="2019-01-30T23:48:00Z">
          <w:pPr/>
        </w:pPrChange>
      </w:pPr>
    </w:p>
    <w:p w14:paraId="31DAB789" w14:textId="2C5302F3" w:rsidR="072D7919" w:rsidRDefault="072D7919">
      <w:pPr>
        <w:spacing w:after="120" w:line="360" w:lineRule="auto"/>
        <w:rPr>
          <w:ins w:id="23" w:author="Van Staden, Marius" w:date="2019-01-30T23:48:00Z"/>
          <w:rFonts w:cs="Arial"/>
          <w:b/>
          <w:bCs/>
          <w:color w:val="000000" w:themeColor="text1"/>
          <w:rPrChange w:id="24" w:author="Van Staden, Marius" w:date="2019-01-30T23:48:00Z">
            <w:rPr>
              <w:ins w:id="25" w:author="Van Staden, Marius" w:date="2019-01-30T23:48:00Z"/>
            </w:rPr>
          </w:rPrChange>
        </w:rPr>
        <w:pPrChange w:id="26" w:author="Van Staden, Marius" w:date="2019-01-30T23:48:00Z">
          <w:pPr/>
        </w:pPrChange>
      </w:pPr>
    </w:p>
    <w:p w14:paraId="436DC0D5" w14:textId="1D614B35" w:rsidR="072D7919" w:rsidRDefault="072D7919">
      <w:pPr>
        <w:spacing w:after="120" w:line="360" w:lineRule="auto"/>
        <w:rPr>
          <w:ins w:id="27" w:author="Van Staden, Marius" w:date="2019-01-30T23:48:00Z"/>
          <w:rFonts w:cs="Arial"/>
          <w:b/>
          <w:bCs/>
          <w:color w:val="000000" w:themeColor="text1"/>
          <w:rPrChange w:id="28" w:author="Van Staden, Marius" w:date="2019-01-30T23:48:00Z">
            <w:rPr>
              <w:ins w:id="29" w:author="Van Staden, Marius" w:date="2019-01-30T23:48:00Z"/>
            </w:rPr>
          </w:rPrChange>
        </w:rPr>
        <w:pPrChange w:id="30" w:author="Van Staden, Marius" w:date="2019-01-30T23:48:00Z">
          <w:pPr/>
        </w:pPrChange>
      </w:pPr>
    </w:p>
    <w:p w14:paraId="57CBE78F" w14:textId="03F7D09E" w:rsidR="072D7919" w:rsidRDefault="072D7919">
      <w:pPr>
        <w:spacing w:after="120" w:line="360" w:lineRule="auto"/>
        <w:rPr>
          <w:ins w:id="31" w:author="Van Staden, Marius" w:date="2019-01-30T23:48:00Z"/>
          <w:rFonts w:cs="Arial"/>
          <w:b/>
          <w:bCs/>
          <w:color w:val="000000" w:themeColor="text1"/>
          <w:rPrChange w:id="32" w:author="Van Staden, Marius" w:date="2019-01-30T23:48:00Z">
            <w:rPr>
              <w:ins w:id="33" w:author="Van Staden, Marius" w:date="2019-01-30T23:48:00Z"/>
            </w:rPr>
          </w:rPrChange>
        </w:rPr>
        <w:pPrChange w:id="34" w:author="Van Staden, Marius" w:date="2019-01-30T23:48:00Z">
          <w:pPr/>
        </w:pPrChange>
      </w:pPr>
    </w:p>
    <w:p w14:paraId="0EC56071" w14:textId="2E0865C5" w:rsidR="072D7919" w:rsidRDefault="072D7919">
      <w:pPr>
        <w:spacing w:after="120" w:line="360" w:lineRule="auto"/>
        <w:rPr>
          <w:ins w:id="35" w:author="Van Staden, Marius" w:date="2019-01-30T23:48:00Z"/>
          <w:rFonts w:cs="Arial"/>
          <w:b/>
          <w:bCs/>
          <w:color w:val="000000" w:themeColor="text1"/>
          <w:rPrChange w:id="36" w:author="Van Staden, Marius" w:date="2019-01-30T23:48:00Z">
            <w:rPr>
              <w:ins w:id="37" w:author="Van Staden, Marius" w:date="2019-01-30T23:48:00Z"/>
            </w:rPr>
          </w:rPrChange>
        </w:rPr>
        <w:pPrChange w:id="38" w:author="Van Staden, Marius" w:date="2019-01-30T23:48:00Z">
          <w:pPr/>
        </w:pPrChange>
      </w:pPr>
    </w:p>
    <w:p w14:paraId="71BEE13B" w14:textId="1A9681A0" w:rsidR="072D7919" w:rsidRDefault="072D7919">
      <w:pPr>
        <w:spacing w:after="120" w:line="360" w:lineRule="auto"/>
        <w:rPr>
          <w:ins w:id="39" w:author="Van Staden, Marius" w:date="2019-01-30T23:48:00Z"/>
          <w:rFonts w:cs="Arial"/>
          <w:b/>
          <w:bCs/>
          <w:color w:val="000000" w:themeColor="text1"/>
          <w:rPrChange w:id="40" w:author="Van Staden, Marius" w:date="2019-01-30T23:48:00Z">
            <w:rPr>
              <w:ins w:id="41" w:author="Van Staden, Marius" w:date="2019-01-30T23:48:00Z"/>
            </w:rPr>
          </w:rPrChange>
        </w:rPr>
        <w:pPrChange w:id="42" w:author="Van Staden, Marius" w:date="2019-01-30T23:48:00Z">
          <w:pPr/>
        </w:pPrChange>
      </w:pPr>
    </w:p>
    <w:p w14:paraId="7A1F917C" w14:textId="143B9D9B" w:rsidR="072D7919" w:rsidRDefault="072D7919">
      <w:pPr>
        <w:spacing w:after="120" w:line="360" w:lineRule="auto"/>
        <w:rPr>
          <w:ins w:id="43" w:author="Van Staden, Marius" w:date="2019-01-30T23:48:00Z"/>
          <w:rFonts w:cs="Arial"/>
          <w:b/>
          <w:bCs/>
          <w:color w:val="000000" w:themeColor="text1"/>
          <w:rPrChange w:id="44" w:author="Van Staden, Marius" w:date="2019-01-30T23:48:00Z">
            <w:rPr>
              <w:ins w:id="45" w:author="Van Staden, Marius" w:date="2019-01-30T23:48:00Z"/>
            </w:rPr>
          </w:rPrChange>
        </w:rPr>
        <w:pPrChange w:id="46" w:author="Van Staden, Marius" w:date="2019-01-30T23:48:00Z">
          <w:pPr/>
        </w:pPrChange>
      </w:pPr>
    </w:p>
    <w:p w14:paraId="6B72817D" w14:textId="23F2D7B2" w:rsidR="072D7919" w:rsidRDefault="072D7919">
      <w:pPr>
        <w:spacing w:after="120" w:line="360" w:lineRule="auto"/>
        <w:rPr>
          <w:ins w:id="47" w:author="Van Staden, Marius" w:date="2019-01-30T23:48:00Z"/>
          <w:rFonts w:cs="Arial"/>
          <w:b/>
          <w:bCs/>
          <w:color w:val="000000" w:themeColor="text1"/>
          <w:rPrChange w:id="48" w:author="Van Staden, Marius" w:date="2019-01-30T23:48:00Z">
            <w:rPr>
              <w:ins w:id="49" w:author="Van Staden, Marius" w:date="2019-01-30T23:48:00Z"/>
            </w:rPr>
          </w:rPrChange>
        </w:rPr>
        <w:pPrChange w:id="50" w:author="Van Staden, Marius" w:date="2019-01-30T23:48:00Z">
          <w:pPr/>
        </w:pPrChange>
      </w:pPr>
    </w:p>
    <w:p w14:paraId="154E9256" w14:textId="21075A0D" w:rsidR="072D7919" w:rsidRDefault="072D7919">
      <w:pPr>
        <w:spacing w:after="120" w:line="360" w:lineRule="auto"/>
        <w:rPr>
          <w:ins w:id="51" w:author="Van Staden, Marius" w:date="2019-01-30T23:48:00Z"/>
          <w:rFonts w:cs="Arial"/>
          <w:b/>
          <w:bCs/>
          <w:color w:val="000000" w:themeColor="text1"/>
          <w:rPrChange w:id="52" w:author="Van Staden, Marius" w:date="2019-01-30T23:48:00Z">
            <w:rPr>
              <w:ins w:id="53" w:author="Van Staden, Marius" w:date="2019-01-30T23:48:00Z"/>
            </w:rPr>
          </w:rPrChange>
        </w:rPr>
        <w:pPrChange w:id="54" w:author="Van Staden, Marius" w:date="2019-01-30T23:48:00Z">
          <w:pPr/>
        </w:pPrChange>
      </w:pPr>
    </w:p>
    <w:p w14:paraId="76CE63F7" w14:textId="4F21C3B7" w:rsidR="072D7919" w:rsidRDefault="072D7919">
      <w:pPr>
        <w:spacing w:after="120" w:line="360" w:lineRule="auto"/>
        <w:rPr>
          <w:ins w:id="55" w:author="Van Staden, Marius" w:date="2019-01-30T23:48:00Z"/>
          <w:rFonts w:cs="Arial"/>
          <w:b/>
          <w:bCs/>
          <w:color w:val="000000" w:themeColor="text1"/>
          <w:rPrChange w:id="56" w:author="Van Staden, Marius" w:date="2019-01-30T23:48:00Z">
            <w:rPr>
              <w:ins w:id="57" w:author="Van Staden, Marius" w:date="2019-01-30T23:48:00Z"/>
            </w:rPr>
          </w:rPrChange>
        </w:rPr>
        <w:pPrChange w:id="58" w:author="Van Staden, Marius" w:date="2019-01-30T23:48:00Z">
          <w:pPr/>
        </w:pPrChange>
      </w:pPr>
    </w:p>
    <w:p w14:paraId="7182DD03" w14:textId="1E90DB47" w:rsidR="072D7919" w:rsidRDefault="072D7919">
      <w:pPr>
        <w:spacing w:after="120" w:line="360" w:lineRule="auto"/>
        <w:rPr>
          <w:ins w:id="59" w:author="Van Staden, Marius" w:date="2019-01-30T23:48:00Z"/>
          <w:rFonts w:cs="Arial"/>
          <w:b/>
          <w:bCs/>
          <w:color w:val="000000" w:themeColor="text1"/>
          <w:rPrChange w:id="60" w:author="Van Staden, Marius" w:date="2019-01-30T23:48:00Z">
            <w:rPr>
              <w:ins w:id="61" w:author="Van Staden, Marius" w:date="2019-01-30T23:48:00Z"/>
            </w:rPr>
          </w:rPrChange>
        </w:rPr>
        <w:pPrChange w:id="62" w:author="Van Staden, Marius" w:date="2019-01-30T23:48:00Z">
          <w:pPr/>
        </w:pPrChange>
      </w:pPr>
    </w:p>
    <w:p w14:paraId="7A28CF8D" w14:textId="3D90BAD2" w:rsidR="072D7919" w:rsidRDefault="072D7919">
      <w:pPr>
        <w:spacing w:after="120" w:line="360" w:lineRule="auto"/>
        <w:rPr>
          <w:ins w:id="63" w:author="Van Staden, Marius" w:date="2019-01-30T23:48:00Z"/>
          <w:rFonts w:cs="Arial"/>
          <w:b/>
          <w:bCs/>
          <w:color w:val="000000" w:themeColor="text1"/>
          <w:rPrChange w:id="64" w:author="Van Staden, Marius" w:date="2019-01-30T23:48:00Z">
            <w:rPr>
              <w:ins w:id="65" w:author="Van Staden, Marius" w:date="2019-01-30T23:48:00Z"/>
            </w:rPr>
          </w:rPrChange>
        </w:rPr>
        <w:pPrChange w:id="66" w:author="Van Staden, Marius" w:date="2019-01-30T23:48:00Z">
          <w:pPr/>
        </w:pPrChange>
      </w:pPr>
    </w:p>
    <w:p w14:paraId="10F2885A" w14:textId="4B4F819A" w:rsidR="072D7919" w:rsidRDefault="072D7919">
      <w:pPr>
        <w:spacing w:after="120" w:line="360" w:lineRule="auto"/>
        <w:rPr>
          <w:ins w:id="67" w:author="Van Staden, Marius" w:date="2019-01-30T23:48:00Z"/>
          <w:rFonts w:cs="Arial"/>
          <w:b/>
          <w:bCs/>
          <w:color w:val="000000" w:themeColor="text1"/>
          <w:rPrChange w:id="68" w:author="Van Staden, Marius" w:date="2019-01-30T23:48:00Z">
            <w:rPr>
              <w:ins w:id="69" w:author="Van Staden, Marius" w:date="2019-01-30T23:48:00Z"/>
            </w:rPr>
          </w:rPrChange>
        </w:rPr>
        <w:pPrChange w:id="70" w:author="Van Staden, Marius" w:date="2019-01-30T23:48:00Z">
          <w:pPr/>
        </w:pPrChange>
      </w:pPr>
    </w:p>
    <w:p w14:paraId="53E5C5B2" w14:textId="5E52D04B" w:rsidR="072D7919" w:rsidRDefault="072D7919">
      <w:pPr>
        <w:spacing w:after="120" w:line="360" w:lineRule="auto"/>
        <w:rPr>
          <w:ins w:id="71" w:author="Van Staden, Marius" w:date="2019-01-30T23:48:00Z"/>
          <w:rFonts w:cs="Arial"/>
          <w:b/>
          <w:bCs/>
          <w:color w:val="000000" w:themeColor="text1"/>
          <w:rPrChange w:id="72" w:author="Van Staden, Marius" w:date="2019-01-30T23:48:00Z">
            <w:rPr>
              <w:ins w:id="73" w:author="Van Staden, Marius" w:date="2019-01-30T23:48:00Z"/>
            </w:rPr>
          </w:rPrChange>
        </w:rPr>
        <w:pPrChange w:id="74" w:author="Van Staden, Marius" w:date="2019-01-30T23:48:00Z">
          <w:pPr/>
        </w:pPrChange>
      </w:pPr>
    </w:p>
    <w:p w14:paraId="1A94B9DD" w14:textId="10A7BC0D" w:rsidR="072D7919" w:rsidRDefault="072D7919">
      <w:pPr>
        <w:spacing w:after="120" w:line="360" w:lineRule="auto"/>
        <w:rPr>
          <w:ins w:id="75" w:author="Van Staden, Marius" w:date="2019-01-30T23:48:00Z"/>
          <w:rFonts w:cs="Arial"/>
          <w:b/>
          <w:bCs/>
          <w:color w:val="000000" w:themeColor="text1"/>
          <w:rPrChange w:id="76" w:author="Van Staden, Marius" w:date="2019-01-30T23:48:00Z">
            <w:rPr>
              <w:ins w:id="77" w:author="Van Staden, Marius" w:date="2019-01-30T23:48:00Z"/>
            </w:rPr>
          </w:rPrChange>
        </w:rPr>
        <w:pPrChange w:id="78" w:author="Van Staden, Marius" w:date="2019-01-30T23:48:00Z">
          <w:pPr/>
        </w:pPrChange>
      </w:pPr>
    </w:p>
    <w:p w14:paraId="4CCD82E3" w14:textId="001517E2" w:rsidR="072D7919" w:rsidRDefault="072D7919">
      <w:pPr>
        <w:spacing w:after="120" w:line="360" w:lineRule="auto"/>
        <w:rPr>
          <w:ins w:id="79" w:author="Van Staden, Marius" w:date="2019-01-30T23:48:00Z"/>
          <w:rFonts w:cs="Arial"/>
          <w:b/>
          <w:bCs/>
          <w:color w:val="000000" w:themeColor="text1"/>
          <w:rPrChange w:id="80" w:author="Van Staden, Marius" w:date="2019-01-30T23:48:00Z">
            <w:rPr>
              <w:ins w:id="81" w:author="Van Staden, Marius" w:date="2019-01-30T23:48:00Z"/>
            </w:rPr>
          </w:rPrChange>
        </w:rPr>
        <w:pPrChange w:id="82" w:author="Van Staden, Marius" w:date="2019-01-30T23:48:00Z">
          <w:pPr/>
        </w:pPrChange>
      </w:pPr>
    </w:p>
    <w:p w14:paraId="6D049EEA" w14:textId="174B3315" w:rsidR="072D7919" w:rsidRDefault="072D7919">
      <w:pPr>
        <w:spacing w:after="120" w:line="360" w:lineRule="auto"/>
        <w:rPr>
          <w:ins w:id="83" w:author="Van Staden, Marius" w:date="2019-01-30T23:48:00Z"/>
          <w:rFonts w:cs="Arial"/>
          <w:b/>
          <w:bCs/>
          <w:color w:val="000000" w:themeColor="text1"/>
          <w:rPrChange w:id="84" w:author="Van Staden, Marius" w:date="2019-01-30T23:48:00Z">
            <w:rPr>
              <w:ins w:id="85" w:author="Van Staden, Marius" w:date="2019-01-30T23:48:00Z"/>
            </w:rPr>
          </w:rPrChange>
        </w:rPr>
        <w:pPrChange w:id="86" w:author="Van Staden, Marius" w:date="2019-01-30T23:48:00Z">
          <w:pPr/>
        </w:pPrChange>
      </w:pPr>
    </w:p>
    <w:p w14:paraId="586C032D" w14:textId="1047C94B" w:rsidR="072D7919" w:rsidRDefault="072D7919">
      <w:pPr>
        <w:spacing w:after="120" w:line="360" w:lineRule="auto"/>
        <w:rPr>
          <w:rFonts w:cs="Arial"/>
          <w:b/>
          <w:bCs/>
          <w:color w:val="000000" w:themeColor="text1"/>
          <w:rPrChange w:id="87" w:author="Van Staden, Marius" w:date="2019-01-30T23:48:00Z">
            <w:rPr/>
          </w:rPrChange>
        </w:rPr>
        <w:pPrChange w:id="88" w:author="Van Staden, Marius" w:date="2019-01-30T23:48:00Z">
          <w:pPr/>
        </w:pPrChange>
      </w:pPr>
    </w:p>
    <w:p w14:paraId="5F5038AD" w14:textId="77777777" w:rsidR="00B432E8" w:rsidRPr="000A072C" w:rsidRDefault="00B432E8" w:rsidP="00283AF3">
      <w:pPr>
        <w:spacing w:after="120" w:line="360" w:lineRule="auto"/>
        <w:rPr>
          <w:rFonts w:cs="Arial"/>
          <w:b/>
          <w:color w:val="000000"/>
          <w:szCs w:val="20"/>
        </w:rPr>
      </w:pPr>
      <w:r w:rsidRPr="000A072C">
        <w:rPr>
          <w:b/>
          <w:bCs/>
          <w:szCs w:val="20"/>
        </w:rPr>
        <w:t>Version Control</w:t>
      </w:r>
    </w:p>
    <w:tbl>
      <w:tblPr>
        <w:tblW w:w="9807" w:type="dxa"/>
        <w:tblInd w:w="85" w:type="dxa"/>
        <w:tblBorders>
          <w:top w:val="single" w:sz="8" w:space="0" w:color="999999"/>
          <w:left w:val="single" w:sz="8" w:space="0" w:color="999999"/>
          <w:bottom w:val="single" w:sz="8" w:space="0" w:color="999999"/>
          <w:right w:val="single" w:sz="8" w:space="0" w:color="999999"/>
          <w:insideH w:val="single" w:sz="6" w:space="0" w:color="999999"/>
          <w:insideV w:val="single" w:sz="6" w:space="0" w:color="999999"/>
        </w:tblBorders>
        <w:tblCellMar>
          <w:left w:w="85" w:type="dxa"/>
          <w:right w:w="85" w:type="dxa"/>
        </w:tblCellMar>
        <w:tblLook w:val="01E0" w:firstRow="1" w:lastRow="1" w:firstColumn="1" w:lastColumn="1" w:noHBand="0" w:noVBand="0"/>
        <w:tblPrChange w:id="89" w:author="Van Staden, Marius" w:date="2019-01-30T23:51:00Z">
          <w:tblPr>
            <w:tblW w:w="9807" w:type="dxa"/>
            <w:tblInd w:w="85" w:type="dxa"/>
            <w:tblBorders>
              <w:top w:val="single" w:sz="8" w:space="0" w:color="999999"/>
              <w:left w:val="single" w:sz="8" w:space="0" w:color="999999"/>
              <w:bottom w:val="single" w:sz="8" w:space="0" w:color="999999"/>
              <w:right w:val="single" w:sz="8" w:space="0" w:color="999999"/>
              <w:insideH w:val="single" w:sz="6" w:space="0" w:color="999999"/>
              <w:insideV w:val="single" w:sz="6" w:space="0" w:color="999999"/>
            </w:tblBorders>
            <w:tblCellMar>
              <w:left w:w="85" w:type="dxa"/>
              <w:right w:w="85" w:type="dxa"/>
            </w:tblCellMar>
            <w:tblLook w:val="01E0" w:firstRow="1" w:lastRow="1" w:firstColumn="1" w:lastColumn="1" w:noHBand="0" w:noVBand="0"/>
          </w:tblPr>
        </w:tblPrChange>
      </w:tblPr>
      <w:tblGrid>
        <w:gridCol w:w="905"/>
        <w:gridCol w:w="1770"/>
        <w:gridCol w:w="2145"/>
        <w:gridCol w:w="1245"/>
        <w:gridCol w:w="3742"/>
        <w:tblGridChange w:id="90">
          <w:tblGrid>
            <w:gridCol w:w="180"/>
            <w:gridCol w:w="725"/>
            <w:gridCol w:w="180"/>
            <w:gridCol w:w="1770"/>
            <w:gridCol w:w="831"/>
            <w:gridCol w:w="1134"/>
            <w:gridCol w:w="180"/>
            <w:gridCol w:w="1245"/>
            <w:gridCol w:w="134"/>
            <w:gridCol w:w="3395"/>
            <w:gridCol w:w="213"/>
          </w:tblGrid>
        </w:tblGridChange>
      </w:tblGrid>
      <w:tr w:rsidR="00B432E8" w:rsidRPr="000A072C" w14:paraId="52509ED1" w14:textId="77777777" w:rsidTr="19207B3E">
        <w:trPr>
          <w:cantSplit/>
          <w:tblHeader/>
          <w:trPrChange w:id="91" w:author="Van Staden, Marius" w:date="2019-01-30T23:51:00Z">
            <w:trPr>
              <w:gridAfter w:val="0"/>
            </w:trPr>
          </w:trPrChange>
        </w:trPr>
        <w:tc>
          <w:tcPr>
            <w:tcW w:w="905" w:type="dxa"/>
            <w:tcBorders>
              <w:right w:val="nil"/>
            </w:tcBorders>
            <w:shd w:val="clear" w:color="auto" w:fill="auto"/>
            <w:tcPrChange w:id="92" w:author="Van Staden, Marius" w:date="2019-01-30T23:51:00Z">
              <w:tcPr>
                <w:tcW w:w="905" w:type="dxa"/>
                <w:gridSpan w:val="2"/>
                <w:tcBorders>
                  <w:right w:val="nil"/>
                </w:tcBorders>
                <w:shd w:val="clear" w:color="auto" w:fill="auto"/>
              </w:tcPr>
            </w:tcPrChange>
          </w:tcPr>
          <w:p w14:paraId="3484FFE5"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 xml:space="preserve">Version </w:t>
            </w:r>
          </w:p>
        </w:tc>
        <w:tc>
          <w:tcPr>
            <w:tcW w:w="1770" w:type="dxa"/>
            <w:tcBorders>
              <w:left w:val="nil"/>
              <w:right w:val="nil"/>
            </w:tcBorders>
            <w:shd w:val="clear" w:color="auto" w:fill="auto"/>
            <w:tcPrChange w:id="93" w:author="Van Staden, Marius" w:date="2019-01-30T23:51:00Z">
              <w:tcPr>
                <w:tcW w:w="2781" w:type="dxa"/>
                <w:gridSpan w:val="3"/>
                <w:tcBorders>
                  <w:left w:val="nil"/>
                  <w:right w:val="nil"/>
                </w:tcBorders>
                <w:shd w:val="clear" w:color="auto" w:fill="auto"/>
              </w:tcPr>
            </w:tcPrChange>
          </w:tcPr>
          <w:p w14:paraId="1C7DF0E4"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Author</w:t>
            </w:r>
          </w:p>
        </w:tc>
        <w:tc>
          <w:tcPr>
            <w:tcW w:w="2145" w:type="dxa"/>
            <w:tcBorders>
              <w:left w:val="nil"/>
              <w:right w:val="nil"/>
            </w:tcBorders>
            <w:shd w:val="clear" w:color="auto" w:fill="auto"/>
            <w:tcPrChange w:id="94" w:author="Van Staden, Marius" w:date="2019-01-30T23:51:00Z">
              <w:tcPr>
                <w:tcW w:w="1134" w:type="dxa"/>
                <w:tcBorders>
                  <w:left w:val="nil"/>
                  <w:right w:val="nil"/>
                </w:tcBorders>
                <w:shd w:val="clear" w:color="auto" w:fill="auto"/>
              </w:tcPr>
            </w:tcPrChange>
          </w:tcPr>
          <w:p w14:paraId="42C75926"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Inputs</w:t>
            </w:r>
          </w:p>
        </w:tc>
        <w:tc>
          <w:tcPr>
            <w:tcW w:w="1245" w:type="dxa"/>
            <w:tcBorders>
              <w:left w:val="nil"/>
              <w:right w:val="nil"/>
            </w:tcBorders>
            <w:shd w:val="clear" w:color="auto" w:fill="auto"/>
            <w:tcPrChange w:id="95" w:author="Van Staden, Marius" w:date="2019-01-30T23:51:00Z">
              <w:tcPr>
                <w:tcW w:w="1559" w:type="dxa"/>
                <w:gridSpan w:val="3"/>
                <w:tcBorders>
                  <w:left w:val="nil"/>
                  <w:right w:val="nil"/>
                </w:tcBorders>
                <w:shd w:val="clear" w:color="auto" w:fill="auto"/>
              </w:tcPr>
            </w:tcPrChange>
          </w:tcPr>
          <w:p w14:paraId="491072FA"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Date</w:t>
            </w:r>
          </w:p>
        </w:tc>
        <w:tc>
          <w:tcPr>
            <w:tcW w:w="3742" w:type="dxa"/>
            <w:tcBorders>
              <w:left w:val="nil"/>
            </w:tcBorders>
            <w:shd w:val="clear" w:color="auto" w:fill="auto"/>
            <w:tcPrChange w:id="96" w:author="Van Staden, Marius" w:date="2019-01-30T23:51:00Z">
              <w:tcPr>
                <w:tcW w:w="3395" w:type="dxa"/>
                <w:tcBorders>
                  <w:left w:val="nil"/>
                </w:tcBorders>
                <w:shd w:val="clear" w:color="auto" w:fill="auto"/>
              </w:tcPr>
            </w:tcPrChange>
          </w:tcPr>
          <w:p w14:paraId="31FF54C8" w14:textId="77777777" w:rsidR="00B432E8" w:rsidRPr="00F658A3" w:rsidRDefault="00B432E8"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Description</w:t>
            </w:r>
          </w:p>
        </w:tc>
      </w:tr>
      <w:tr w:rsidR="00B432E8" w:rsidRPr="000A072C" w14:paraId="02A92E99" w14:textId="77777777" w:rsidTr="19207B3E">
        <w:trPr>
          <w:cantSplit/>
          <w:trPrChange w:id="97" w:author="Van Staden, Marius" w:date="2019-01-30T23:47:00Z">
            <w:trPr>
              <w:gridAfter w:val="0"/>
            </w:trPr>
          </w:trPrChange>
        </w:trPr>
        <w:tc>
          <w:tcPr>
            <w:tcW w:w="905" w:type="dxa"/>
            <w:shd w:val="clear" w:color="auto" w:fill="auto"/>
            <w:tcPrChange w:id="98" w:author="Van Staden, Marius" w:date="2019-01-30T23:47:00Z">
              <w:tcPr>
                <w:tcW w:w="0" w:type="auto"/>
                <w:gridSpan w:val="2"/>
              </w:tcPr>
            </w:tcPrChange>
          </w:tcPr>
          <w:p w14:paraId="4B3AA50C" w14:textId="77777777" w:rsidR="00B432E8" w:rsidRPr="00F658A3" w:rsidRDefault="00B432E8"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1.0</w:t>
            </w:r>
          </w:p>
        </w:tc>
        <w:tc>
          <w:tcPr>
            <w:tcW w:w="1770" w:type="dxa"/>
            <w:shd w:val="clear" w:color="auto" w:fill="auto"/>
            <w:tcPrChange w:id="99" w:author="Van Staden, Marius" w:date="2019-01-30T23:47:00Z">
              <w:tcPr>
                <w:tcW w:w="2781" w:type="dxa"/>
                <w:gridSpan w:val="3"/>
                <w:shd w:val="clear" w:color="auto" w:fill="auto"/>
              </w:tcPr>
            </w:tcPrChange>
          </w:tcPr>
          <w:p w14:paraId="22BBA1F6" w14:textId="77777777" w:rsidR="00B432E8" w:rsidRPr="00F658A3" w:rsidRDefault="00BB420C"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nl-NL"/>
              </w:rPr>
              <w:t>Ganesh Kommana</w:t>
            </w:r>
          </w:p>
        </w:tc>
        <w:tc>
          <w:tcPr>
            <w:tcW w:w="2145" w:type="dxa"/>
            <w:shd w:val="clear" w:color="auto" w:fill="auto"/>
            <w:tcPrChange w:id="100" w:author="Van Staden, Marius" w:date="2019-01-30T23:47:00Z">
              <w:tcPr>
                <w:tcW w:w="1134" w:type="dxa"/>
                <w:shd w:val="clear" w:color="auto" w:fill="auto"/>
              </w:tcPr>
            </w:tcPrChange>
          </w:tcPr>
          <w:p w14:paraId="31BF778A" w14:textId="77777777" w:rsidR="00283AF3" w:rsidRDefault="00283AF3" w:rsidP="00283AF3">
            <w:pPr>
              <w:pStyle w:val="TableHeadingLeft"/>
              <w:spacing w:before="0" w:after="120" w:line="360" w:lineRule="auto"/>
              <w:rPr>
                <w:rFonts w:ascii="Calibri" w:hAnsi="Calibri"/>
                <w:b w:val="0"/>
                <w:bCs/>
                <w:color w:val="auto"/>
                <w:lang w:val="en-AU"/>
              </w:rPr>
            </w:pPr>
            <w:r w:rsidRPr="00E81C9B">
              <w:rPr>
                <w:rFonts w:ascii="Calibri" w:hAnsi="Calibri"/>
                <w:b w:val="0"/>
                <w:color w:val="auto"/>
                <w:lang w:val="en-AU"/>
              </w:rPr>
              <w:t>Marius,</w:t>
            </w:r>
          </w:p>
          <w:p w14:paraId="7D2FBD6B" w14:textId="77777777" w:rsidR="00283AF3" w:rsidRPr="00F658A3" w:rsidRDefault="00283AF3" w:rsidP="00283AF3">
            <w:pPr>
              <w:pStyle w:val="TableHeadingLeft"/>
              <w:spacing w:before="0" w:after="120" w:line="360" w:lineRule="auto"/>
              <w:rPr>
                <w:rFonts w:ascii="Calibri" w:hAnsi="Calibri"/>
                <w:b w:val="0"/>
                <w:bCs/>
                <w:color w:val="auto"/>
                <w:lang w:val="en-AU"/>
              </w:rPr>
            </w:pPr>
            <w:proofErr w:type="spellStart"/>
            <w:r w:rsidRPr="00E81C9B">
              <w:rPr>
                <w:rFonts w:ascii="Calibri" w:hAnsi="Calibri"/>
                <w:b w:val="0"/>
                <w:color w:val="auto"/>
                <w:lang w:val="en-AU"/>
              </w:rPr>
              <w:t>Wender</w:t>
            </w:r>
            <w:proofErr w:type="spellEnd"/>
          </w:p>
        </w:tc>
        <w:tc>
          <w:tcPr>
            <w:tcW w:w="1245" w:type="dxa"/>
            <w:shd w:val="clear" w:color="auto" w:fill="auto"/>
            <w:tcPrChange w:id="101" w:author="Van Staden, Marius" w:date="2019-01-30T23:47:00Z">
              <w:tcPr>
                <w:tcW w:w="1559" w:type="dxa"/>
                <w:gridSpan w:val="3"/>
                <w:shd w:val="clear" w:color="auto" w:fill="auto"/>
              </w:tcPr>
            </w:tcPrChange>
          </w:tcPr>
          <w:p w14:paraId="73CEC62A" w14:textId="77777777" w:rsidR="00B432E8" w:rsidRPr="00F658A3" w:rsidRDefault="000E1F1E"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2</w:t>
            </w:r>
            <w:r w:rsidR="00BB420C" w:rsidRPr="00E81C9B">
              <w:rPr>
                <w:rFonts w:ascii="Calibri" w:hAnsi="Calibri"/>
                <w:b w:val="0"/>
                <w:color w:val="auto"/>
                <w:lang w:val="en-AU"/>
              </w:rPr>
              <w:t>1</w:t>
            </w:r>
            <w:r w:rsidR="00EC4706" w:rsidRPr="00E81C9B">
              <w:rPr>
                <w:rFonts w:ascii="Calibri" w:hAnsi="Calibri"/>
                <w:b w:val="0"/>
                <w:color w:val="auto"/>
                <w:lang w:val="en-AU"/>
              </w:rPr>
              <w:t xml:space="preserve"> </w:t>
            </w:r>
            <w:r w:rsidR="00BB420C" w:rsidRPr="00BC76CC">
              <w:rPr>
                <w:rFonts w:ascii="Calibri" w:hAnsi="Calibri"/>
                <w:b w:val="0"/>
                <w:color w:val="auto"/>
                <w:lang w:val="en-AU"/>
              </w:rPr>
              <w:t>Sep</w:t>
            </w:r>
            <w:r w:rsidR="00EC4706" w:rsidRPr="00BC76CC">
              <w:rPr>
                <w:rFonts w:ascii="Calibri" w:hAnsi="Calibri"/>
                <w:b w:val="0"/>
                <w:color w:val="auto"/>
                <w:lang w:val="en-AU"/>
              </w:rPr>
              <w:t xml:space="preserve"> 201</w:t>
            </w:r>
            <w:r w:rsidR="00BB420C" w:rsidRPr="00BC76CC">
              <w:rPr>
                <w:rFonts w:ascii="Calibri" w:hAnsi="Calibri"/>
                <w:b w:val="0"/>
                <w:color w:val="auto"/>
                <w:lang w:val="en-AU"/>
              </w:rPr>
              <w:t>8</w:t>
            </w:r>
          </w:p>
        </w:tc>
        <w:tc>
          <w:tcPr>
            <w:tcW w:w="3742" w:type="dxa"/>
            <w:shd w:val="clear" w:color="auto" w:fill="auto"/>
            <w:tcPrChange w:id="102" w:author="Van Staden, Marius" w:date="2019-01-30T23:47:00Z">
              <w:tcPr>
                <w:tcW w:w="3395" w:type="dxa"/>
                <w:shd w:val="clear" w:color="auto" w:fill="auto"/>
              </w:tcPr>
            </w:tcPrChange>
          </w:tcPr>
          <w:p w14:paraId="343FA6BE" w14:textId="77777777" w:rsidR="00B432E8" w:rsidRPr="00F658A3" w:rsidRDefault="00B432E8"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 xml:space="preserve">Initial Document Created </w:t>
            </w:r>
          </w:p>
        </w:tc>
      </w:tr>
      <w:tr w:rsidR="00176DB1" w:rsidRPr="000A072C" w14:paraId="10C516E9" w14:textId="77777777" w:rsidTr="19207B3E">
        <w:trPr>
          <w:cantSplit/>
          <w:trPrChange w:id="103" w:author="Van Staden, Marius" w:date="2019-01-30T23:47:00Z">
            <w:trPr>
              <w:gridAfter w:val="0"/>
            </w:trPr>
          </w:trPrChange>
        </w:trPr>
        <w:tc>
          <w:tcPr>
            <w:tcW w:w="905" w:type="dxa"/>
            <w:shd w:val="clear" w:color="auto" w:fill="auto"/>
            <w:tcPrChange w:id="104" w:author="Van Staden, Marius" w:date="2019-01-30T23:47:00Z">
              <w:tcPr>
                <w:tcW w:w="0" w:type="auto"/>
                <w:gridSpan w:val="2"/>
              </w:tcPr>
            </w:tcPrChange>
          </w:tcPr>
          <w:p w14:paraId="699E2A8F" w14:textId="77777777" w:rsidR="00176DB1" w:rsidRDefault="00176DB1"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2.0</w:t>
            </w:r>
          </w:p>
        </w:tc>
        <w:tc>
          <w:tcPr>
            <w:tcW w:w="1770" w:type="dxa"/>
            <w:shd w:val="clear" w:color="auto" w:fill="auto"/>
            <w:tcPrChange w:id="105" w:author="Van Staden, Marius" w:date="2019-01-30T23:47:00Z">
              <w:tcPr>
                <w:tcW w:w="2781" w:type="dxa"/>
                <w:gridSpan w:val="3"/>
                <w:shd w:val="clear" w:color="auto" w:fill="auto"/>
              </w:tcPr>
            </w:tcPrChange>
          </w:tcPr>
          <w:p w14:paraId="3D1AD373" w14:textId="77777777" w:rsidR="00176DB1" w:rsidRDefault="00176DB1" w:rsidP="00283AF3">
            <w:pPr>
              <w:pStyle w:val="TableHeadingLeft"/>
              <w:spacing w:before="0" w:after="120" w:line="360" w:lineRule="auto"/>
              <w:jc w:val="left"/>
              <w:rPr>
                <w:rFonts w:ascii="Calibri" w:hAnsi="Calibri"/>
                <w:b w:val="0"/>
                <w:bCs/>
                <w:color w:val="auto"/>
                <w:lang w:val="nl-NL"/>
              </w:rPr>
            </w:pPr>
            <w:r w:rsidRPr="00E81C9B">
              <w:rPr>
                <w:rFonts w:ascii="Calibri" w:hAnsi="Calibri"/>
                <w:b w:val="0"/>
                <w:color w:val="auto"/>
                <w:lang w:val="nl-NL"/>
              </w:rPr>
              <w:t>Ganesh Kommana</w:t>
            </w:r>
          </w:p>
        </w:tc>
        <w:tc>
          <w:tcPr>
            <w:tcW w:w="2145" w:type="dxa"/>
            <w:shd w:val="clear" w:color="auto" w:fill="auto"/>
            <w:tcPrChange w:id="106" w:author="Van Staden, Marius" w:date="2019-01-30T23:47:00Z">
              <w:tcPr>
                <w:tcW w:w="1134" w:type="dxa"/>
                <w:shd w:val="clear" w:color="auto" w:fill="auto"/>
              </w:tcPr>
            </w:tcPrChange>
          </w:tcPr>
          <w:p w14:paraId="6CC0A4EC" w14:textId="77777777" w:rsidR="00176DB1" w:rsidRPr="00F658A3" w:rsidRDefault="00BE0629" w:rsidP="00283AF3">
            <w:pPr>
              <w:pStyle w:val="TableHeadingLeft"/>
              <w:spacing w:before="0" w:after="120" w:line="360" w:lineRule="auto"/>
              <w:rPr>
                <w:rFonts w:ascii="Calibri" w:hAnsi="Calibri"/>
                <w:b w:val="0"/>
                <w:bCs/>
                <w:color w:val="auto"/>
                <w:lang w:val="en-AU"/>
              </w:rPr>
            </w:pPr>
            <w:r w:rsidRPr="00E81C9B">
              <w:rPr>
                <w:rFonts w:ascii="Calibri" w:hAnsi="Calibri"/>
                <w:b w:val="0"/>
                <w:color w:val="auto"/>
                <w:lang w:val="en-AU"/>
              </w:rPr>
              <w:t xml:space="preserve">Marius, </w:t>
            </w:r>
            <w:proofErr w:type="spellStart"/>
            <w:r w:rsidRPr="00E81C9B">
              <w:rPr>
                <w:rFonts w:ascii="Calibri" w:hAnsi="Calibri"/>
                <w:b w:val="0"/>
                <w:color w:val="auto"/>
                <w:lang w:val="en-AU"/>
              </w:rPr>
              <w:t>Wender</w:t>
            </w:r>
            <w:proofErr w:type="spellEnd"/>
          </w:p>
        </w:tc>
        <w:tc>
          <w:tcPr>
            <w:tcW w:w="1245" w:type="dxa"/>
            <w:shd w:val="clear" w:color="auto" w:fill="auto"/>
            <w:tcPrChange w:id="107" w:author="Van Staden, Marius" w:date="2019-01-30T23:47:00Z">
              <w:tcPr>
                <w:tcW w:w="1559" w:type="dxa"/>
                <w:gridSpan w:val="3"/>
                <w:shd w:val="clear" w:color="auto" w:fill="auto"/>
              </w:tcPr>
            </w:tcPrChange>
          </w:tcPr>
          <w:p w14:paraId="62EAE8B3" w14:textId="77777777" w:rsidR="00176DB1" w:rsidRDefault="00176DB1"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05 Oct 2018</w:t>
            </w:r>
          </w:p>
        </w:tc>
        <w:tc>
          <w:tcPr>
            <w:tcW w:w="3742" w:type="dxa"/>
            <w:shd w:val="clear" w:color="auto" w:fill="auto"/>
            <w:tcPrChange w:id="108" w:author="Van Staden, Marius" w:date="2019-01-30T23:47:00Z">
              <w:tcPr>
                <w:tcW w:w="3395" w:type="dxa"/>
                <w:shd w:val="clear" w:color="auto" w:fill="auto"/>
              </w:tcPr>
            </w:tcPrChange>
          </w:tcPr>
          <w:p w14:paraId="01A8EE76" w14:textId="77777777" w:rsidR="00176DB1" w:rsidRDefault="00B04921"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Changes made in</w:t>
            </w:r>
            <w:r w:rsidR="002E4B43" w:rsidRPr="00E81C9B">
              <w:rPr>
                <w:rFonts w:ascii="Calibri" w:hAnsi="Calibri"/>
                <w:b w:val="0"/>
                <w:color w:val="auto"/>
                <w:lang w:val="en-AU"/>
              </w:rPr>
              <w:t xml:space="preserve"> </w:t>
            </w:r>
            <w:r w:rsidR="004731B2" w:rsidRPr="00E81C9B">
              <w:rPr>
                <w:rFonts w:ascii="Calibri" w:hAnsi="Calibri"/>
                <w:b w:val="0"/>
                <w:color w:val="auto"/>
                <w:lang w:val="en-AU"/>
              </w:rPr>
              <w:t>SNOW</w:t>
            </w:r>
            <w:r w:rsidR="002E4B43" w:rsidRPr="00BC76CC">
              <w:rPr>
                <w:rFonts w:ascii="Calibri" w:hAnsi="Calibri"/>
                <w:b w:val="0"/>
                <w:color w:val="auto"/>
                <w:lang w:val="en-AU"/>
              </w:rPr>
              <w:t xml:space="preserve"> Screen</w:t>
            </w:r>
            <w:r w:rsidRPr="00BC76CC">
              <w:rPr>
                <w:rFonts w:ascii="Calibri" w:hAnsi="Calibri"/>
                <w:b w:val="0"/>
                <w:color w:val="auto"/>
                <w:lang w:val="en-AU"/>
              </w:rPr>
              <w:t>-</w:t>
            </w:r>
            <w:r w:rsidR="002E4B43" w:rsidRPr="00BC76CC">
              <w:rPr>
                <w:rFonts w:ascii="Calibri" w:hAnsi="Calibri"/>
                <w:b w:val="0"/>
                <w:color w:val="auto"/>
                <w:lang w:val="en-AU"/>
              </w:rPr>
              <w:t xml:space="preserve"> User Type and Capturing</w:t>
            </w:r>
            <w:r w:rsidR="00FF5EDA" w:rsidRPr="00616E9E">
              <w:rPr>
                <w:rFonts w:ascii="Calibri" w:hAnsi="Calibri"/>
                <w:b w:val="0"/>
                <w:color w:val="auto"/>
                <w:lang w:val="en-AU"/>
              </w:rPr>
              <w:t xml:space="preserve"> the</w:t>
            </w:r>
            <w:r w:rsidR="002E4B43" w:rsidRPr="00616E9E">
              <w:rPr>
                <w:rFonts w:ascii="Calibri" w:hAnsi="Calibri"/>
                <w:b w:val="0"/>
                <w:color w:val="auto"/>
                <w:lang w:val="en-AU"/>
              </w:rPr>
              <w:t xml:space="preserve"> Environment</w:t>
            </w:r>
          </w:p>
        </w:tc>
      </w:tr>
      <w:tr w:rsidR="0051274F" w:rsidRPr="000A072C" w14:paraId="17CD6804" w14:textId="77777777" w:rsidTr="19207B3E">
        <w:trPr>
          <w:cantSplit/>
          <w:trPrChange w:id="109" w:author="Van Staden, Marius" w:date="2019-01-30T23:47:00Z">
            <w:trPr>
              <w:gridAfter w:val="0"/>
            </w:trPr>
          </w:trPrChange>
        </w:trPr>
        <w:tc>
          <w:tcPr>
            <w:tcW w:w="905" w:type="dxa"/>
            <w:shd w:val="clear" w:color="auto" w:fill="auto"/>
            <w:tcPrChange w:id="110" w:author="Van Staden, Marius" w:date="2019-01-30T23:47:00Z">
              <w:tcPr>
                <w:tcW w:w="0" w:type="auto"/>
                <w:gridSpan w:val="2"/>
              </w:tcPr>
            </w:tcPrChange>
          </w:tcPr>
          <w:p w14:paraId="4E6CBBE6" w14:textId="77777777" w:rsidR="0051274F" w:rsidRDefault="0051274F"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2.1</w:t>
            </w:r>
          </w:p>
        </w:tc>
        <w:tc>
          <w:tcPr>
            <w:tcW w:w="1770" w:type="dxa"/>
            <w:shd w:val="clear" w:color="auto" w:fill="auto"/>
            <w:tcPrChange w:id="111" w:author="Van Staden, Marius" w:date="2019-01-30T23:47:00Z">
              <w:tcPr>
                <w:tcW w:w="2781" w:type="dxa"/>
                <w:gridSpan w:val="3"/>
                <w:shd w:val="clear" w:color="auto" w:fill="auto"/>
              </w:tcPr>
            </w:tcPrChange>
          </w:tcPr>
          <w:p w14:paraId="41799D20" w14:textId="77777777" w:rsidR="0051274F" w:rsidRDefault="0051274F" w:rsidP="00283AF3">
            <w:pPr>
              <w:pStyle w:val="TableHeadingLeft"/>
              <w:spacing w:before="0" w:after="120" w:line="360" w:lineRule="auto"/>
              <w:jc w:val="left"/>
              <w:rPr>
                <w:rFonts w:ascii="Calibri" w:hAnsi="Calibri"/>
                <w:b w:val="0"/>
                <w:bCs/>
                <w:color w:val="auto"/>
                <w:lang w:val="nl-NL"/>
              </w:rPr>
            </w:pPr>
            <w:r w:rsidRPr="00E81C9B">
              <w:rPr>
                <w:rFonts w:ascii="Calibri" w:hAnsi="Calibri"/>
                <w:b w:val="0"/>
                <w:color w:val="auto"/>
                <w:lang w:val="nl-NL"/>
              </w:rPr>
              <w:t>Ganesh Kommana</w:t>
            </w:r>
          </w:p>
        </w:tc>
        <w:tc>
          <w:tcPr>
            <w:tcW w:w="2145" w:type="dxa"/>
            <w:shd w:val="clear" w:color="auto" w:fill="auto"/>
            <w:tcPrChange w:id="112" w:author="Van Staden, Marius" w:date="2019-01-30T23:47:00Z">
              <w:tcPr>
                <w:tcW w:w="1134" w:type="dxa"/>
                <w:shd w:val="clear" w:color="auto" w:fill="auto"/>
              </w:tcPr>
            </w:tcPrChange>
          </w:tcPr>
          <w:p w14:paraId="3BBB19C9" w14:textId="77777777" w:rsidR="0051274F" w:rsidDel="3887A832" w:rsidRDefault="0051274F" w:rsidP="00283AF3">
            <w:pPr>
              <w:pStyle w:val="TableHeadingLeft"/>
              <w:spacing w:before="0" w:after="120" w:line="360" w:lineRule="auto"/>
              <w:rPr>
                <w:del w:id="113" w:author="Van Staden, Marius" w:date="2019-01-30T23:47:00Z"/>
                <w:rFonts w:ascii="Calibri" w:hAnsi="Calibri"/>
                <w:b w:val="0"/>
                <w:bCs/>
                <w:color w:val="auto"/>
                <w:lang w:val="en-AU"/>
              </w:rPr>
            </w:pPr>
            <w:del w:id="114" w:author="Venkata  Asha Latha MADAMALA" w:date="2019-04-12T20:02:00Z">
              <w:r w:rsidRPr="00E81C9B" w:rsidDel="00F345A2">
                <w:rPr>
                  <w:rFonts w:ascii="Calibri" w:hAnsi="Calibri"/>
                  <w:lang w:val="en-AU"/>
                </w:rPr>
                <w:delText>Marius,</w:delText>
              </w:r>
            </w:del>
            <w:ins w:id="115" w:author="Van Staden, Marius" w:date="2019-01-30T23:47:00Z">
              <w:del w:id="116" w:author="Venkata  Asha Latha MADAMALA" w:date="2019-04-12T20:02:00Z">
                <w:r w:rsidR="3887A832" w:rsidRPr="00E81C9B" w:rsidDel="00F345A2">
                  <w:rPr>
                    <w:rFonts w:ascii="Calibri" w:hAnsi="Calibri"/>
                    <w:lang w:val="en-AU"/>
                  </w:rPr>
                  <w:delText xml:space="preserve"> </w:delText>
                </w:r>
              </w:del>
            </w:ins>
          </w:p>
          <w:p w14:paraId="7407D0CC" w14:textId="4D9B0D3B" w:rsidR="0051274F" w:rsidRDefault="0051274F">
            <w:pPr>
              <w:pStyle w:val="TableHeadingLeft"/>
              <w:spacing w:before="0" w:after="120" w:line="360" w:lineRule="auto"/>
              <w:rPr>
                <w:rFonts w:ascii="Calibri" w:hAnsi="Calibri"/>
                <w:b w:val="0"/>
                <w:color w:val="auto"/>
                <w:lang w:val="en-AU"/>
              </w:rPr>
              <w:pPrChange w:id="117" w:author="Van Staden, Marius" w:date="2019-01-30T23:51:00Z">
                <w:pPr>
                  <w:pStyle w:val="TableHeadingLeft"/>
                </w:pPr>
              </w:pPrChange>
            </w:pPr>
            <w:proofErr w:type="spellStart"/>
            <w:r w:rsidRPr="00E81C9B">
              <w:rPr>
                <w:rFonts w:ascii="Calibri" w:hAnsi="Calibri"/>
                <w:b w:val="0"/>
                <w:color w:val="auto"/>
                <w:lang w:val="en-AU"/>
              </w:rPr>
              <w:t>Wender</w:t>
            </w:r>
            <w:proofErr w:type="spellEnd"/>
          </w:p>
        </w:tc>
        <w:tc>
          <w:tcPr>
            <w:tcW w:w="1245" w:type="dxa"/>
            <w:shd w:val="clear" w:color="auto" w:fill="auto"/>
            <w:tcPrChange w:id="118" w:author="Van Staden, Marius" w:date="2019-01-30T23:47:00Z">
              <w:tcPr>
                <w:tcW w:w="1559" w:type="dxa"/>
                <w:gridSpan w:val="3"/>
                <w:shd w:val="clear" w:color="auto" w:fill="auto"/>
              </w:tcPr>
            </w:tcPrChange>
          </w:tcPr>
          <w:p w14:paraId="3B32B5BA" w14:textId="77777777" w:rsidR="0051274F" w:rsidRDefault="00725A70"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16 Oct 2018</w:t>
            </w:r>
          </w:p>
        </w:tc>
        <w:tc>
          <w:tcPr>
            <w:tcW w:w="3742" w:type="dxa"/>
            <w:shd w:val="clear" w:color="auto" w:fill="auto"/>
            <w:tcPrChange w:id="119" w:author="Van Staden, Marius" w:date="2019-01-30T23:47:00Z">
              <w:tcPr>
                <w:tcW w:w="3395" w:type="dxa"/>
                <w:shd w:val="clear" w:color="auto" w:fill="auto"/>
              </w:tcPr>
            </w:tcPrChange>
          </w:tcPr>
          <w:p w14:paraId="5839BD2D" w14:textId="77777777" w:rsidR="0051274F" w:rsidRDefault="00B04921"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Numbering the flow chart and Process flow</w:t>
            </w:r>
          </w:p>
        </w:tc>
      </w:tr>
      <w:tr w:rsidR="0051274F" w:rsidRPr="000A072C" w14:paraId="35CB90CB" w14:textId="77777777" w:rsidTr="19207B3E">
        <w:trPr>
          <w:cantSplit/>
          <w:trPrChange w:id="120" w:author="Van Staden, Marius" w:date="2019-01-30T23:47:00Z">
            <w:trPr>
              <w:gridAfter w:val="0"/>
            </w:trPr>
          </w:trPrChange>
        </w:trPr>
        <w:tc>
          <w:tcPr>
            <w:tcW w:w="905" w:type="dxa"/>
            <w:shd w:val="clear" w:color="auto" w:fill="auto"/>
            <w:tcPrChange w:id="121" w:author="Van Staden, Marius" w:date="2019-01-30T23:47:00Z">
              <w:tcPr>
                <w:tcW w:w="0" w:type="auto"/>
                <w:gridSpan w:val="2"/>
              </w:tcPr>
            </w:tcPrChange>
          </w:tcPr>
          <w:p w14:paraId="24672A24" w14:textId="77777777" w:rsidR="0051274F" w:rsidRDefault="0051274F"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2.2</w:t>
            </w:r>
          </w:p>
        </w:tc>
        <w:tc>
          <w:tcPr>
            <w:tcW w:w="1770" w:type="dxa"/>
            <w:shd w:val="clear" w:color="auto" w:fill="auto"/>
            <w:tcPrChange w:id="122" w:author="Van Staden, Marius" w:date="2019-01-30T23:47:00Z">
              <w:tcPr>
                <w:tcW w:w="2781" w:type="dxa"/>
                <w:gridSpan w:val="3"/>
                <w:shd w:val="clear" w:color="auto" w:fill="auto"/>
              </w:tcPr>
            </w:tcPrChange>
          </w:tcPr>
          <w:p w14:paraId="0EE5C6E1" w14:textId="77777777" w:rsidR="0051274F" w:rsidRDefault="0051274F" w:rsidP="00283AF3">
            <w:pPr>
              <w:pStyle w:val="TableHeadingLeft"/>
              <w:spacing w:before="0" w:after="120" w:line="360" w:lineRule="auto"/>
              <w:jc w:val="left"/>
              <w:rPr>
                <w:rFonts w:ascii="Calibri" w:hAnsi="Calibri"/>
                <w:b w:val="0"/>
                <w:bCs/>
                <w:color w:val="auto"/>
                <w:lang w:val="nl-NL"/>
              </w:rPr>
            </w:pPr>
            <w:r w:rsidRPr="00E81C9B">
              <w:rPr>
                <w:rFonts w:ascii="Calibri" w:hAnsi="Calibri"/>
                <w:b w:val="0"/>
                <w:color w:val="auto"/>
                <w:lang w:val="nl-NL"/>
              </w:rPr>
              <w:t>Wender Prado</w:t>
            </w:r>
          </w:p>
        </w:tc>
        <w:tc>
          <w:tcPr>
            <w:tcW w:w="2145" w:type="dxa"/>
            <w:shd w:val="clear" w:color="auto" w:fill="auto"/>
            <w:tcPrChange w:id="123" w:author="Van Staden, Marius" w:date="2019-01-30T23:47:00Z">
              <w:tcPr>
                <w:tcW w:w="1134" w:type="dxa"/>
                <w:shd w:val="clear" w:color="auto" w:fill="auto"/>
              </w:tcPr>
            </w:tcPrChange>
          </w:tcPr>
          <w:p w14:paraId="747857AE" w14:textId="77777777" w:rsidR="0051274F" w:rsidRDefault="0051274F" w:rsidP="00283AF3">
            <w:pPr>
              <w:pStyle w:val="TableHeadingLeft"/>
              <w:spacing w:before="0" w:after="120" w:line="360" w:lineRule="auto"/>
              <w:rPr>
                <w:rFonts w:ascii="Calibri" w:hAnsi="Calibri"/>
                <w:b w:val="0"/>
                <w:bCs/>
                <w:color w:val="auto"/>
                <w:lang w:val="en-AU"/>
              </w:rPr>
            </w:pPr>
            <w:proofErr w:type="spellStart"/>
            <w:r w:rsidRPr="00E81C9B">
              <w:rPr>
                <w:rFonts w:ascii="Calibri" w:hAnsi="Calibri"/>
                <w:b w:val="0"/>
                <w:color w:val="auto"/>
                <w:lang w:val="en-AU"/>
              </w:rPr>
              <w:t>Wender</w:t>
            </w:r>
            <w:proofErr w:type="spellEnd"/>
          </w:p>
        </w:tc>
        <w:tc>
          <w:tcPr>
            <w:tcW w:w="1245" w:type="dxa"/>
            <w:shd w:val="clear" w:color="auto" w:fill="auto"/>
            <w:tcPrChange w:id="124" w:author="Van Staden, Marius" w:date="2019-01-30T23:47:00Z">
              <w:tcPr>
                <w:tcW w:w="1559" w:type="dxa"/>
                <w:gridSpan w:val="3"/>
                <w:shd w:val="clear" w:color="auto" w:fill="auto"/>
              </w:tcPr>
            </w:tcPrChange>
          </w:tcPr>
          <w:p w14:paraId="69764F40" w14:textId="77777777" w:rsidR="0051274F" w:rsidRDefault="00725A70"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19 Oct 2018</w:t>
            </w:r>
          </w:p>
        </w:tc>
        <w:tc>
          <w:tcPr>
            <w:tcW w:w="3742" w:type="dxa"/>
            <w:shd w:val="clear" w:color="auto" w:fill="auto"/>
            <w:tcPrChange w:id="125" w:author="Van Staden, Marius" w:date="2019-01-30T23:47:00Z">
              <w:tcPr>
                <w:tcW w:w="3395" w:type="dxa"/>
                <w:shd w:val="clear" w:color="auto" w:fill="auto"/>
              </w:tcPr>
            </w:tcPrChange>
          </w:tcPr>
          <w:p w14:paraId="7B953741" w14:textId="77777777" w:rsidR="0051274F" w:rsidRDefault="0051274F"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Changes in Flow Diagram and Process flow</w:t>
            </w:r>
          </w:p>
        </w:tc>
      </w:tr>
      <w:tr w:rsidR="0051274F" w:rsidRPr="000A072C" w14:paraId="7772963E" w14:textId="77777777" w:rsidTr="19207B3E">
        <w:trPr>
          <w:cantSplit/>
          <w:trHeight w:val="1486"/>
          <w:trPrChange w:id="126" w:author="Van Staden, Marius" w:date="2019-01-30T23:47:00Z">
            <w:trPr>
              <w:gridAfter w:val="0"/>
            </w:trPr>
          </w:trPrChange>
        </w:trPr>
        <w:tc>
          <w:tcPr>
            <w:tcW w:w="905" w:type="dxa"/>
            <w:shd w:val="clear" w:color="auto" w:fill="auto"/>
            <w:tcPrChange w:id="127" w:author="Van Staden, Marius" w:date="2019-01-30T23:47:00Z">
              <w:tcPr>
                <w:tcW w:w="0" w:type="auto"/>
                <w:gridSpan w:val="2"/>
              </w:tcPr>
            </w:tcPrChange>
          </w:tcPr>
          <w:p w14:paraId="1C93486C" w14:textId="77777777" w:rsidR="0051274F" w:rsidRDefault="0051274F"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2.3</w:t>
            </w:r>
          </w:p>
        </w:tc>
        <w:tc>
          <w:tcPr>
            <w:tcW w:w="1770" w:type="dxa"/>
            <w:shd w:val="clear" w:color="auto" w:fill="auto"/>
            <w:tcPrChange w:id="128" w:author="Van Staden, Marius" w:date="2019-01-30T23:47:00Z">
              <w:tcPr>
                <w:tcW w:w="2781" w:type="dxa"/>
                <w:gridSpan w:val="3"/>
                <w:shd w:val="clear" w:color="auto" w:fill="auto"/>
              </w:tcPr>
            </w:tcPrChange>
          </w:tcPr>
          <w:p w14:paraId="4D6831B5" w14:textId="77777777" w:rsidR="0051274F" w:rsidRDefault="0051274F" w:rsidP="00283AF3">
            <w:pPr>
              <w:pStyle w:val="TableHeadingLeft"/>
              <w:spacing w:before="0" w:after="120" w:line="360" w:lineRule="auto"/>
              <w:jc w:val="left"/>
              <w:rPr>
                <w:rFonts w:ascii="Calibri" w:hAnsi="Calibri"/>
                <w:b w:val="0"/>
                <w:bCs/>
                <w:color w:val="auto"/>
                <w:lang w:val="nl-NL"/>
              </w:rPr>
            </w:pPr>
            <w:r w:rsidRPr="00E81C9B">
              <w:rPr>
                <w:rFonts w:ascii="Calibri" w:hAnsi="Calibri"/>
                <w:b w:val="0"/>
                <w:color w:val="auto"/>
                <w:lang w:val="nl-NL"/>
              </w:rPr>
              <w:t>Ganesh Kommana</w:t>
            </w:r>
          </w:p>
        </w:tc>
        <w:tc>
          <w:tcPr>
            <w:tcW w:w="2145" w:type="dxa"/>
            <w:shd w:val="clear" w:color="auto" w:fill="auto"/>
            <w:tcPrChange w:id="129" w:author="Van Staden, Marius" w:date="2019-01-30T23:47:00Z">
              <w:tcPr>
                <w:tcW w:w="1134" w:type="dxa"/>
                <w:shd w:val="clear" w:color="auto" w:fill="auto"/>
              </w:tcPr>
            </w:tcPrChange>
          </w:tcPr>
          <w:p w14:paraId="01E056DA" w14:textId="77777777" w:rsidR="0051274F" w:rsidDel="3887A832" w:rsidRDefault="0051274F" w:rsidP="00283AF3">
            <w:pPr>
              <w:pStyle w:val="TableHeadingLeft"/>
              <w:spacing w:before="0" w:after="120" w:line="360" w:lineRule="auto"/>
              <w:rPr>
                <w:del w:id="130" w:author="Van Staden, Marius" w:date="2019-01-30T23:47:00Z"/>
                <w:rFonts w:ascii="Calibri" w:hAnsi="Calibri"/>
                <w:b w:val="0"/>
                <w:bCs/>
                <w:color w:val="auto"/>
                <w:lang w:val="en-AU"/>
              </w:rPr>
            </w:pPr>
            <w:del w:id="131" w:author="Venkata  Asha Latha MADAMALA" w:date="2019-04-12T20:02:00Z">
              <w:r w:rsidRPr="00E81C9B" w:rsidDel="0033283C">
                <w:rPr>
                  <w:rFonts w:ascii="Calibri" w:hAnsi="Calibri"/>
                  <w:lang w:val="en-AU"/>
                </w:rPr>
                <w:delText>Marius,</w:delText>
              </w:r>
            </w:del>
            <w:ins w:id="132" w:author="Van Staden, Marius" w:date="2019-01-30T23:47:00Z">
              <w:del w:id="133" w:author="Venkata  Asha Latha MADAMALA" w:date="2019-04-12T20:02:00Z">
                <w:r w:rsidR="3887A832" w:rsidRPr="00E81C9B" w:rsidDel="0033283C">
                  <w:rPr>
                    <w:rFonts w:ascii="Calibri" w:hAnsi="Calibri"/>
                    <w:lang w:val="en-AU"/>
                  </w:rPr>
                  <w:delText xml:space="preserve"> </w:delText>
                </w:r>
              </w:del>
            </w:ins>
          </w:p>
          <w:p w14:paraId="5FB99C06" w14:textId="7C42DBDB" w:rsidR="0051274F" w:rsidRDefault="0051274F">
            <w:pPr>
              <w:pStyle w:val="TableHeadingLeft"/>
              <w:spacing w:before="0" w:after="120" w:line="360" w:lineRule="auto"/>
              <w:rPr>
                <w:rFonts w:ascii="Calibri" w:hAnsi="Calibri"/>
                <w:b w:val="0"/>
                <w:color w:val="auto"/>
                <w:lang w:val="en-AU"/>
              </w:rPr>
              <w:pPrChange w:id="134" w:author="Van Staden, Marius" w:date="2019-01-30T23:51:00Z">
                <w:pPr>
                  <w:pStyle w:val="TableHeadingLeft"/>
                </w:pPr>
              </w:pPrChange>
            </w:pPr>
            <w:proofErr w:type="spellStart"/>
            <w:r w:rsidRPr="00E81C9B">
              <w:rPr>
                <w:rFonts w:ascii="Calibri" w:hAnsi="Calibri"/>
                <w:b w:val="0"/>
                <w:color w:val="auto"/>
                <w:lang w:val="en-AU"/>
              </w:rPr>
              <w:t>Wender</w:t>
            </w:r>
            <w:proofErr w:type="spellEnd"/>
          </w:p>
        </w:tc>
        <w:tc>
          <w:tcPr>
            <w:tcW w:w="1245" w:type="dxa"/>
            <w:shd w:val="clear" w:color="auto" w:fill="auto"/>
            <w:tcPrChange w:id="135" w:author="Van Staden, Marius" w:date="2019-01-30T23:47:00Z">
              <w:tcPr>
                <w:tcW w:w="1559" w:type="dxa"/>
                <w:gridSpan w:val="3"/>
                <w:shd w:val="clear" w:color="auto" w:fill="auto"/>
              </w:tcPr>
            </w:tcPrChange>
          </w:tcPr>
          <w:p w14:paraId="1EC42258" w14:textId="77777777" w:rsidR="0051274F" w:rsidRDefault="0051274F"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30 Oct 2018</w:t>
            </w:r>
          </w:p>
        </w:tc>
        <w:tc>
          <w:tcPr>
            <w:tcW w:w="3742" w:type="dxa"/>
            <w:shd w:val="clear" w:color="auto" w:fill="auto"/>
            <w:tcPrChange w:id="136" w:author="Van Staden, Marius" w:date="2019-01-30T23:47:00Z">
              <w:tcPr>
                <w:tcW w:w="3395" w:type="dxa"/>
                <w:shd w:val="clear" w:color="auto" w:fill="auto"/>
              </w:tcPr>
            </w:tcPrChange>
          </w:tcPr>
          <w:p w14:paraId="6E77E73A" w14:textId="77777777" w:rsidR="0051274F" w:rsidRDefault="0040784C"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 xml:space="preserve">Changes Made in </w:t>
            </w:r>
            <w:r w:rsidR="0051274F" w:rsidRPr="00E81C9B">
              <w:rPr>
                <w:rFonts w:ascii="Calibri" w:hAnsi="Calibri"/>
                <w:b w:val="0"/>
                <w:color w:val="auto"/>
                <w:lang w:val="en-AU"/>
              </w:rPr>
              <w:t>Option to Select Multiple Plants</w:t>
            </w:r>
            <w:r w:rsidRPr="00BC76CC">
              <w:rPr>
                <w:rFonts w:ascii="Calibri" w:hAnsi="Calibri"/>
                <w:b w:val="0"/>
                <w:color w:val="auto"/>
                <w:lang w:val="en-AU"/>
              </w:rPr>
              <w:t>, Business Rules</w:t>
            </w:r>
          </w:p>
          <w:p w14:paraId="2508AB5C" w14:textId="77777777" w:rsidR="00725A70" w:rsidRDefault="00725A70" w:rsidP="00283AF3">
            <w:pPr>
              <w:pStyle w:val="TableHeadingLeft"/>
              <w:spacing w:before="0" w:after="120" w:line="360" w:lineRule="auto"/>
              <w:jc w:val="left"/>
              <w:rPr>
                <w:rFonts w:ascii="Calibri" w:hAnsi="Calibri"/>
                <w:b w:val="0"/>
                <w:bCs/>
                <w:color w:val="auto"/>
                <w:lang w:val="en-AU"/>
              </w:rPr>
            </w:pPr>
            <w:r w:rsidRPr="00E81C9B">
              <w:rPr>
                <w:rFonts w:ascii="Calibri" w:hAnsi="Calibri"/>
                <w:b w:val="0"/>
                <w:color w:val="auto"/>
                <w:lang w:val="en-AU"/>
              </w:rPr>
              <w:t>And Document format</w:t>
            </w:r>
          </w:p>
        </w:tc>
      </w:tr>
      <w:tr w:rsidR="009638A0" w:rsidRPr="000A072C" w14:paraId="5AF12FDE" w14:textId="77777777" w:rsidTr="19207B3E">
        <w:trPr>
          <w:cantSplit/>
          <w:ins w:id="137" w:author="Ganesh Kommana" w:date="2018-11-15T22:15:00Z"/>
          <w:trPrChange w:id="138" w:author="Van Staden, Marius" w:date="2019-01-30T23:47:00Z">
            <w:trPr>
              <w:gridAfter w:val="0"/>
            </w:trPr>
          </w:trPrChange>
        </w:trPr>
        <w:tc>
          <w:tcPr>
            <w:tcW w:w="905" w:type="dxa"/>
            <w:shd w:val="clear" w:color="auto" w:fill="auto"/>
            <w:tcPrChange w:id="139" w:author="Van Staden, Marius" w:date="2019-01-30T23:47:00Z">
              <w:tcPr>
                <w:tcW w:w="0" w:type="auto"/>
                <w:gridSpan w:val="2"/>
              </w:tcPr>
            </w:tcPrChange>
          </w:tcPr>
          <w:p w14:paraId="026ABE82" w14:textId="77777777" w:rsidR="009638A0" w:rsidRDefault="009638A0" w:rsidP="00283AF3">
            <w:pPr>
              <w:pStyle w:val="TableHeadingLeft"/>
              <w:spacing w:before="0" w:after="120" w:line="360" w:lineRule="auto"/>
              <w:jc w:val="left"/>
              <w:rPr>
                <w:ins w:id="140" w:author="Ganesh Kommana" w:date="2018-11-15T22:15:00Z"/>
                <w:rFonts w:ascii="Calibri" w:hAnsi="Calibri"/>
                <w:b w:val="0"/>
                <w:bCs/>
                <w:color w:val="auto"/>
                <w:lang w:val="en-AU"/>
              </w:rPr>
            </w:pPr>
            <w:ins w:id="141" w:author="Ganesh Kommana" w:date="2018-11-15T22:15:00Z">
              <w:r w:rsidRPr="00E81C9B">
                <w:rPr>
                  <w:rFonts w:ascii="Calibri" w:hAnsi="Calibri"/>
                  <w:b w:val="0"/>
                  <w:color w:val="auto"/>
                  <w:lang w:val="en-AU"/>
                </w:rPr>
                <w:t>2.4</w:t>
              </w:r>
            </w:ins>
          </w:p>
        </w:tc>
        <w:tc>
          <w:tcPr>
            <w:tcW w:w="1770" w:type="dxa"/>
            <w:shd w:val="clear" w:color="auto" w:fill="auto"/>
            <w:tcPrChange w:id="142" w:author="Van Staden, Marius" w:date="2019-01-30T23:47:00Z">
              <w:tcPr>
                <w:tcW w:w="2781" w:type="dxa"/>
                <w:gridSpan w:val="3"/>
                <w:shd w:val="clear" w:color="auto" w:fill="auto"/>
              </w:tcPr>
            </w:tcPrChange>
          </w:tcPr>
          <w:p w14:paraId="3A92F485" w14:textId="77777777" w:rsidR="009638A0" w:rsidRDefault="009638A0" w:rsidP="00283AF3">
            <w:pPr>
              <w:pStyle w:val="TableHeadingLeft"/>
              <w:spacing w:before="0" w:after="120" w:line="360" w:lineRule="auto"/>
              <w:jc w:val="left"/>
              <w:rPr>
                <w:ins w:id="143" w:author="Ganesh Kommana" w:date="2018-11-15T22:15:00Z"/>
                <w:rFonts w:ascii="Calibri" w:hAnsi="Calibri"/>
                <w:b w:val="0"/>
                <w:bCs/>
                <w:color w:val="auto"/>
                <w:lang w:val="nl-NL"/>
              </w:rPr>
            </w:pPr>
            <w:ins w:id="144" w:author="Ganesh Kommana" w:date="2018-11-15T22:15:00Z">
              <w:r w:rsidRPr="00E81C9B">
                <w:rPr>
                  <w:rFonts w:ascii="Calibri" w:hAnsi="Calibri"/>
                  <w:b w:val="0"/>
                  <w:color w:val="auto"/>
                  <w:lang w:val="nl-NL"/>
                </w:rPr>
                <w:t>Ganesh Kommana</w:t>
              </w:r>
            </w:ins>
          </w:p>
        </w:tc>
        <w:tc>
          <w:tcPr>
            <w:tcW w:w="2145" w:type="dxa"/>
            <w:shd w:val="clear" w:color="auto" w:fill="auto"/>
            <w:tcPrChange w:id="145" w:author="Van Staden, Marius" w:date="2019-01-30T23:47:00Z">
              <w:tcPr>
                <w:tcW w:w="1134" w:type="dxa"/>
                <w:shd w:val="clear" w:color="auto" w:fill="auto"/>
              </w:tcPr>
            </w:tcPrChange>
          </w:tcPr>
          <w:p w14:paraId="314D9E2E" w14:textId="77777777" w:rsidR="009638A0" w:rsidRDefault="009638A0">
            <w:pPr>
              <w:pStyle w:val="TableHeadingLeft"/>
              <w:spacing w:before="0" w:after="120" w:line="360" w:lineRule="auto"/>
              <w:rPr>
                <w:rFonts w:ascii="Calibri" w:hAnsi="Calibri"/>
                <w:b w:val="0"/>
                <w:color w:val="auto"/>
                <w:lang w:val="en-AU"/>
              </w:rPr>
              <w:pPrChange w:id="146" w:author="Van Staden, Marius" w:date="2019-01-30T23:06:00Z">
                <w:pPr>
                  <w:pStyle w:val="TableHeadingLeft"/>
                </w:pPr>
              </w:pPrChange>
            </w:pPr>
            <w:ins w:id="147" w:author="Ganesh Kommana" w:date="2018-11-15T22:15:00Z">
              <w:r w:rsidRPr="00E81C9B">
                <w:rPr>
                  <w:rFonts w:ascii="Calibri" w:hAnsi="Calibri"/>
                  <w:b w:val="0"/>
                  <w:color w:val="auto"/>
                  <w:lang w:val="en-AU"/>
                </w:rPr>
                <w:t>Kerry</w:t>
              </w:r>
            </w:ins>
          </w:p>
        </w:tc>
        <w:tc>
          <w:tcPr>
            <w:tcW w:w="1245" w:type="dxa"/>
            <w:shd w:val="clear" w:color="auto" w:fill="auto"/>
            <w:tcPrChange w:id="148" w:author="Van Staden, Marius" w:date="2019-01-30T23:47:00Z">
              <w:tcPr>
                <w:tcW w:w="1559" w:type="dxa"/>
                <w:gridSpan w:val="3"/>
                <w:shd w:val="clear" w:color="auto" w:fill="auto"/>
              </w:tcPr>
            </w:tcPrChange>
          </w:tcPr>
          <w:p w14:paraId="38DE4C58" w14:textId="77777777" w:rsidR="009638A0" w:rsidRDefault="009638A0">
            <w:pPr>
              <w:pStyle w:val="TableHeadingLeft"/>
              <w:spacing w:before="0" w:after="120" w:line="360" w:lineRule="auto"/>
              <w:jc w:val="left"/>
              <w:rPr>
                <w:rFonts w:ascii="Calibri" w:hAnsi="Calibri"/>
                <w:b w:val="0"/>
                <w:color w:val="auto"/>
                <w:lang w:val="en-AU"/>
              </w:rPr>
              <w:pPrChange w:id="149" w:author="Van Staden, Marius" w:date="2019-01-30T23:06:00Z">
                <w:pPr>
                  <w:pStyle w:val="TableHeadingLeft"/>
                  <w:jc w:val="left"/>
                </w:pPr>
              </w:pPrChange>
            </w:pPr>
            <w:ins w:id="150" w:author="Ganesh Kommana" w:date="2018-11-15T22:16:00Z">
              <w:r w:rsidRPr="00E81C9B">
                <w:rPr>
                  <w:rFonts w:ascii="Calibri" w:hAnsi="Calibri"/>
                  <w:b w:val="0"/>
                  <w:color w:val="auto"/>
                  <w:lang w:val="en-AU"/>
                </w:rPr>
                <w:t>13 Nov 2018</w:t>
              </w:r>
            </w:ins>
          </w:p>
        </w:tc>
        <w:tc>
          <w:tcPr>
            <w:tcW w:w="3742" w:type="dxa"/>
            <w:shd w:val="clear" w:color="auto" w:fill="auto"/>
            <w:tcPrChange w:id="151" w:author="Van Staden, Marius" w:date="2019-01-30T23:47:00Z">
              <w:tcPr>
                <w:tcW w:w="3395" w:type="dxa"/>
                <w:shd w:val="clear" w:color="auto" w:fill="auto"/>
              </w:tcPr>
            </w:tcPrChange>
          </w:tcPr>
          <w:p w14:paraId="7530E8BC" w14:textId="77777777" w:rsidR="009638A0" w:rsidRDefault="009638A0">
            <w:pPr>
              <w:pStyle w:val="TableHeadingLeft"/>
              <w:spacing w:before="0" w:after="120" w:line="360" w:lineRule="auto"/>
              <w:jc w:val="left"/>
              <w:rPr>
                <w:rFonts w:ascii="Calibri" w:hAnsi="Calibri"/>
                <w:b w:val="0"/>
                <w:color w:val="auto"/>
                <w:lang w:val="en-AU"/>
              </w:rPr>
              <w:pPrChange w:id="152" w:author="Van Staden, Marius" w:date="2019-01-30T23:06:00Z">
                <w:pPr>
                  <w:pStyle w:val="TableHeadingLeft"/>
                  <w:jc w:val="left"/>
                </w:pPr>
              </w:pPrChange>
            </w:pPr>
            <w:ins w:id="153" w:author="Ganesh Kommana" w:date="2018-11-15T22:16:00Z">
              <w:r w:rsidRPr="00E81C9B">
                <w:rPr>
                  <w:rFonts w:ascii="Calibri" w:hAnsi="Calibri"/>
                  <w:b w:val="0"/>
                  <w:color w:val="auto"/>
                  <w:lang w:val="en-AU"/>
                </w:rPr>
                <w:t xml:space="preserve">Flow Chart SAP </w:t>
              </w:r>
            </w:ins>
            <w:ins w:id="154" w:author="Ganesh Kommana" w:date="2018-11-15T22:17:00Z">
              <w:r w:rsidRPr="00E81C9B">
                <w:rPr>
                  <w:rFonts w:ascii="Calibri" w:hAnsi="Calibri"/>
                  <w:b w:val="0"/>
                  <w:color w:val="auto"/>
                  <w:lang w:val="en-AU"/>
                </w:rPr>
                <w:t>Swim lane</w:t>
              </w:r>
            </w:ins>
            <w:ins w:id="155" w:author="Ganesh Kommana" w:date="2018-11-15T22:16:00Z">
              <w:r w:rsidRPr="00E81C9B">
                <w:rPr>
                  <w:rFonts w:ascii="Calibri" w:hAnsi="Calibri"/>
                  <w:b w:val="0"/>
                  <w:color w:val="auto"/>
                  <w:lang w:val="en-AU"/>
                </w:rPr>
                <w:t xml:space="preserve"> added and </w:t>
              </w:r>
            </w:ins>
            <w:ins w:id="156" w:author="Ganesh Kommana" w:date="2018-11-15T22:17:00Z">
              <w:r w:rsidRPr="00BC76CC">
                <w:rPr>
                  <w:rFonts w:ascii="Calibri" w:hAnsi="Calibri"/>
                  <w:b w:val="0"/>
                  <w:color w:val="auto"/>
                  <w:lang w:val="en-AU"/>
                </w:rPr>
                <w:t>Changed</w:t>
              </w:r>
            </w:ins>
            <w:ins w:id="157" w:author="Ganesh Kommana" w:date="2018-11-15T22:16:00Z">
              <w:r w:rsidRPr="00BC76CC">
                <w:rPr>
                  <w:rFonts w:ascii="Calibri" w:hAnsi="Calibri"/>
                  <w:b w:val="0"/>
                  <w:color w:val="auto"/>
                  <w:lang w:val="en-AU"/>
                </w:rPr>
                <w:t xml:space="preserve"> Existing SAP </w:t>
              </w:r>
            </w:ins>
            <w:ins w:id="158" w:author="Ganesh Kommana" w:date="2018-11-15T22:17:00Z">
              <w:r w:rsidRPr="00BC76CC">
                <w:rPr>
                  <w:rFonts w:ascii="Calibri" w:hAnsi="Calibri"/>
                  <w:b w:val="0"/>
                  <w:color w:val="auto"/>
                  <w:lang w:val="en-AU"/>
                </w:rPr>
                <w:t>Swim lane</w:t>
              </w:r>
            </w:ins>
            <w:ins w:id="159" w:author="Ganesh Kommana" w:date="2018-11-15T22:16:00Z">
              <w:r w:rsidRPr="00616E9E">
                <w:rPr>
                  <w:rFonts w:ascii="Calibri" w:hAnsi="Calibri"/>
                  <w:b w:val="0"/>
                  <w:color w:val="auto"/>
                  <w:lang w:val="en-AU"/>
                </w:rPr>
                <w:t xml:space="preserve"> to Gateway</w:t>
              </w:r>
            </w:ins>
          </w:p>
        </w:tc>
      </w:tr>
      <w:tr w:rsidR="31262E1D" w14:paraId="1916BE6B" w14:textId="77777777" w:rsidTr="19207B3E">
        <w:trPr>
          <w:cantSplit/>
          <w:ins w:id="160" w:author="Van Staden, Marius" w:date="2019-01-30T23:15:00Z"/>
          <w:trPrChange w:id="161" w:author="Van Staden, Marius" w:date="2019-01-30T23:47:00Z">
            <w:trPr>
              <w:gridAfter w:val="0"/>
            </w:trPr>
          </w:trPrChange>
        </w:trPr>
        <w:tc>
          <w:tcPr>
            <w:tcW w:w="905" w:type="dxa"/>
            <w:shd w:val="clear" w:color="auto" w:fill="auto"/>
            <w:tcPrChange w:id="162" w:author="Van Staden, Marius" w:date="2019-01-30T23:47:00Z">
              <w:tcPr>
                <w:tcW w:w="0" w:type="auto"/>
                <w:gridSpan w:val="2"/>
              </w:tcPr>
            </w:tcPrChange>
          </w:tcPr>
          <w:p w14:paraId="46F33552" w14:textId="080256A6" w:rsidR="31262E1D" w:rsidRDefault="31262E1D">
            <w:pPr>
              <w:pStyle w:val="TableHeadingLeft"/>
              <w:spacing w:line="360" w:lineRule="auto"/>
              <w:jc w:val="left"/>
              <w:rPr>
                <w:ins w:id="163" w:author="Van Staden, Marius" w:date="2019-01-30T23:15:00Z"/>
                <w:rFonts w:ascii="Calibri" w:hAnsi="Calibri"/>
                <w:lang w:val="en-AU"/>
                <w:rPrChange w:id="164" w:author="Van Staden, Marius" w:date="2019-01-30T23:15:00Z">
                  <w:rPr>
                    <w:ins w:id="165" w:author="Van Staden, Marius" w:date="2019-01-30T23:15:00Z"/>
                  </w:rPr>
                </w:rPrChange>
              </w:rPr>
              <w:pPrChange w:id="166" w:author="Van Staden, Marius" w:date="2019-01-30T23:15:00Z">
                <w:pPr/>
              </w:pPrChange>
            </w:pPr>
            <w:ins w:id="167" w:author="Van Staden, Marius" w:date="2019-01-30T23:15:00Z">
              <w:r w:rsidRPr="31262E1D">
                <w:rPr>
                  <w:rFonts w:ascii="Calibri" w:hAnsi="Calibri"/>
                  <w:b w:val="0"/>
                  <w:color w:val="auto"/>
                  <w:lang w:val="en-AU"/>
                  <w:rPrChange w:id="168" w:author="Van Staden, Marius" w:date="2019-01-30T23:15:00Z">
                    <w:rPr>
                      <w:b/>
                    </w:rPr>
                  </w:rPrChange>
                </w:rPr>
                <w:t>2.5</w:t>
              </w:r>
            </w:ins>
          </w:p>
        </w:tc>
        <w:tc>
          <w:tcPr>
            <w:tcW w:w="1770" w:type="dxa"/>
            <w:shd w:val="clear" w:color="auto" w:fill="auto"/>
            <w:tcPrChange w:id="169" w:author="Van Staden, Marius" w:date="2019-01-30T23:47:00Z">
              <w:tcPr>
                <w:tcW w:w="2781" w:type="dxa"/>
                <w:gridSpan w:val="3"/>
                <w:shd w:val="clear" w:color="auto" w:fill="auto"/>
              </w:tcPr>
            </w:tcPrChange>
          </w:tcPr>
          <w:p w14:paraId="2CABDE96" w14:textId="117F5EDB" w:rsidR="31262E1D" w:rsidRDefault="31262E1D">
            <w:pPr>
              <w:pStyle w:val="TableHeadingLeft"/>
              <w:spacing w:line="360" w:lineRule="auto"/>
              <w:jc w:val="left"/>
              <w:rPr>
                <w:rFonts w:ascii="Calibri" w:hAnsi="Calibri"/>
                <w:lang w:val="nl-NL"/>
              </w:rPr>
              <w:pPrChange w:id="170" w:author="Van Staden, Marius" w:date="2019-01-30T23:15:00Z">
                <w:pPr/>
              </w:pPrChange>
            </w:pPr>
            <w:ins w:id="171" w:author="Van Staden, Marius" w:date="2019-01-30T23:15:00Z">
              <w:r w:rsidRPr="31262E1D">
                <w:rPr>
                  <w:rFonts w:ascii="Calibri" w:hAnsi="Calibri"/>
                  <w:b w:val="0"/>
                  <w:color w:val="auto"/>
                  <w:lang w:val="nl-NL"/>
                  <w:rPrChange w:id="172" w:author="Van Staden, Marius" w:date="2019-01-30T23:15:00Z">
                    <w:rPr>
                      <w:b/>
                    </w:rPr>
                  </w:rPrChange>
                </w:rPr>
                <w:t>Marius van Staden</w:t>
              </w:r>
            </w:ins>
          </w:p>
        </w:tc>
        <w:tc>
          <w:tcPr>
            <w:tcW w:w="2145" w:type="dxa"/>
            <w:shd w:val="clear" w:color="auto" w:fill="auto"/>
            <w:tcPrChange w:id="173" w:author="Van Staden, Marius" w:date="2019-01-30T23:47:00Z">
              <w:tcPr>
                <w:tcW w:w="1134" w:type="dxa"/>
                <w:shd w:val="clear" w:color="auto" w:fill="auto"/>
              </w:tcPr>
            </w:tcPrChange>
          </w:tcPr>
          <w:p w14:paraId="25F3A902" w14:textId="35F7AA0D" w:rsidR="31262E1D" w:rsidRDefault="19E5790C">
            <w:pPr>
              <w:pStyle w:val="TableHeadingLeft"/>
              <w:spacing w:line="360" w:lineRule="auto"/>
              <w:rPr>
                <w:rFonts w:ascii="Calibri" w:hAnsi="Calibri"/>
                <w:lang w:val="en-AU"/>
              </w:rPr>
              <w:pPrChange w:id="174" w:author="Van Staden, Marius" w:date="2019-01-30T23:48:00Z">
                <w:pPr/>
              </w:pPrChange>
            </w:pPr>
            <w:ins w:id="175" w:author="Van Staden, Marius" w:date="2019-01-30T23:15:00Z">
              <w:r w:rsidRPr="19E5790C">
                <w:rPr>
                  <w:rFonts w:ascii="Calibri" w:hAnsi="Calibri"/>
                  <w:b w:val="0"/>
                  <w:color w:val="auto"/>
                  <w:lang w:val="en-AU"/>
                  <w:rPrChange w:id="176" w:author="Van Staden, Marius" w:date="2019-01-30T23:15:00Z">
                    <w:rPr>
                      <w:b/>
                    </w:rPr>
                  </w:rPrChange>
                </w:rPr>
                <w:t>Marius,</w:t>
              </w:r>
            </w:ins>
            <w:ins w:id="177" w:author="Van Staden, Marius" w:date="2019-01-30T23:47:00Z">
              <w:del w:id="178" w:author="Venkata  Asha Latha MADAMALA" w:date="2019-04-12T20:02:00Z">
                <w:r w:rsidR="3887A832" w:rsidRPr="19E5790C" w:rsidDel="0033283C">
                  <w:rPr>
                    <w:rFonts w:ascii="Calibri" w:hAnsi="Calibri"/>
                    <w:b w:val="0"/>
                    <w:color w:val="auto"/>
                    <w:lang w:val="en-AU"/>
                    <w:rPrChange w:id="179" w:author="Van Staden, Marius" w:date="2019-01-30T23:15:00Z">
                      <w:rPr>
                        <w:b/>
                      </w:rPr>
                    </w:rPrChange>
                  </w:rPr>
                  <w:delText xml:space="preserve"> </w:delText>
                </w:r>
              </w:del>
            </w:ins>
            <w:ins w:id="180" w:author="Van Staden, Marius" w:date="2019-01-30T23:15:00Z">
              <w:r w:rsidRPr="19E5790C">
                <w:rPr>
                  <w:rFonts w:ascii="Calibri" w:hAnsi="Calibri"/>
                  <w:b w:val="0"/>
                  <w:color w:val="auto"/>
                  <w:lang w:val="en-AU"/>
                  <w:rPrChange w:id="181" w:author="Van Staden, Marius" w:date="2019-01-30T23:15:00Z">
                    <w:rPr>
                      <w:b/>
                    </w:rPr>
                  </w:rPrChange>
                </w:rPr>
                <w:t>Wender, Ganesh</w:t>
              </w:r>
            </w:ins>
          </w:p>
        </w:tc>
        <w:tc>
          <w:tcPr>
            <w:tcW w:w="1245" w:type="dxa"/>
            <w:shd w:val="clear" w:color="auto" w:fill="auto"/>
            <w:tcPrChange w:id="182" w:author="Van Staden, Marius" w:date="2019-01-30T23:47:00Z">
              <w:tcPr>
                <w:tcW w:w="1559" w:type="dxa"/>
                <w:gridSpan w:val="3"/>
                <w:shd w:val="clear" w:color="auto" w:fill="auto"/>
              </w:tcPr>
            </w:tcPrChange>
          </w:tcPr>
          <w:p w14:paraId="394594E3" w14:textId="31647A48" w:rsidR="31262E1D" w:rsidRDefault="6B1A683C">
            <w:pPr>
              <w:pStyle w:val="TableHeadingLeft"/>
              <w:spacing w:line="360" w:lineRule="auto"/>
              <w:jc w:val="left"/>
              <w:rPr>
                <w:rFonts w:ascii="Calibri" w:hAnsi="Calibri"/>
                <w:lang w:val="en-AU"/>
              </w:rPr>
              <w:pPrChange w:id="183" w:author="Van Staden, Marius" w:date="2019-01-30T23:16:00Z">
                <w:pPr/>
              </w:pPrChange>
            </w:pPr>
            <w:ins w:id="184" w:author="Van Staden, Marius" w:date="2019-01-30T23:16:00Z">
              <w:r w:rsidRPr="6B1A683C">
                <w:rPr>
                  <w:rFonts w:ascii="Calibri" w:hAnsi="Calibri"/>
                  <w:b w:val="0"/>
                  <w:color w:val="auto"/>
                  <w:lang w:val="en-AU"/>
                  <w:rPrChange w:id="185" w:author="Van Staden, Marius" w:date="2019-01-30T23:16:00Z">
                    <w:rPr>
                      <w:b/>
                    </w:rPr>
                  </w:rPrChange>
                </w:rPr>
                <w:t>20 Jan 2019</w:t>
              </w:r>
            </w:ins>
          </w:p>
        </w:tc>
        <w:tc>
          <w:tcPr>
            <w:tcW w:w="3742" w:type="dxa"/>
            <w:shd w:val="clear" w:color="auto" w:fill="auto"/>
            <w:tcPrChange w:id="186" w:author="Van Staden, Marius" w:date="2019-01-30T23:47:00Z">
              <w:tcPr>
                <w:tcW w:w="3395" w:type="dxa"/>
                <w:shd w:val="clear" w:color="auto" w:fill="auto"/>
              </w:tcPr>
            </w:tcPrChange>
          </w:tcPr>
          <w:p w14:paraId="0C685CC8" w14:textId="0CA514A5" w:rsidR="31262E1D" w:rsidRDefault="3B4600D3">
            <w:pPr>
              <w:pStyle w:val="TableHeadingLeft"/>
              <w:spacing w:line="360" w:lineRule="auto"/>
              <w:jc w:val="left"/>
              <w:rPr>
                <w:lang w:val="en-AU"/>
              </w:rPr>
              <w:pPrChange w:id="187" w:author="Van Staden, Marius" w:date="2019-01-30T23:47:00Z">
                <w:pPr/>
              </w:pPrChange>
            </w:pPr>
            <w:ins w:id="188" w:author="Van Staden, Marius" w:date="2019-01-30T23:47:00Z">
              <w:r w:rsidRPr="2C8E2417">
                <w:rPr>
                  <w:b w:val="0"/>
                  <w:color w:val="auto"/>
                  <w:lang w:val="en-AU"/>
                  <w:rPrChange w:id="189" w:author="Van Staden, Marius" w:date="2019-01-30T23:16:00Z">
                    <w:rPr>
                      <w:b/>
                    </w:rPr>
                  </w:rPrChange>
                </w:rPr>
                <w:t>Termination included in scope</w:t>
              </w:r>
            </w:ins>
          </w:p>
          <w:p w14:paraId="24F65F10" w14:textId="4DFFC65A" w:rsidR="31262E1D" w:rsidRDefault="3B4600D3">
            <w:pPr>
              <w:pStyle w:val="TableHeadingLeft"/>
              <w:spacing w:line="360" w:lineRule="auto"/>
              <w:jc w:val="left"/>
              <w:rPr>
                <w:lang w:val="en-AU"/>
              </w:rPr>
              <w:pPrChange w:id="190" w:author="Van Staden, Marius" w:date="2019-01-30T23:47:00Z">
                <w:pPr/>
              </w:pPrChange>
            </w:pPr>
            <w:ins w:id="191" w:author="Van Staden, Marius" w:date="2019-01-30T23:47:00Z">
              <w:r w:rsidRPr="3B4600D3">
                <w:rPr>
                  <w:b w:val="0"/>
                  <w:color w:val="auto"/>
                  <w:lang w:val="en-AU"/>
                  <w:rPrChange w:id="192" w:author="Van Staden, Marius" w:date="2019-01-30T23:47:00Z">
                    <w:rPr>
                      <w:b/>
                    </w:rPr>
                  </w:rPrChange>
                </w:rPr>
                <w:t>Plant selection limited</w:t>
              </w:r>
            </w:ins>
          </w:p>
          <w:p w14:paraId="053E06D0" w14:textId="66462738" w:rsidR="31262E1D" w:rsidRDefault="3B4600D3">
            <w:pPr>
              <w:pStyle w:val="TableHeadingLeft"/>
              <w:spacing w:line="360" w:lineRule="auto"/>
              <w:jc w:val="left"/>
              <w:rPr>
                <w:lang w:val="en-AU"/>
              </w:rPr>
              <w:pPrChange w:id="193" w:author="Van Staden, Marius" w:date="2019-01-30T23:47:00Z">
                <w:pPr/>
              </w:pPrChange>
            </w:pPr>
            <w:ins w:id="194" w:author="Van Staden, Marius" w:date="2019-01-30T23:47:00Z">
              <w:r w:rsidRPr="3B4600D3">
                <w:rPr>
                  <w:b w:val="0"/>
                  <w:color w:val="auto"/>
                  <w:lang w:val="en-AU"/>
                  <w:rPrChange w:id="195" w:author="Van Staden, Marius" w:date="2019-01-30T23:47:00Z">
                    <w:rPr>
                      <w:b/>
                    </w:rPr>
                  </w:rPrChange>
                </w:rPr>
                <w:t>Existing plant and role information to be shown</w:t>
              </w:r>
            </w:ins>
          </w:p>
        </w:tc>
      </w:tr>
      <w:tr w:rsidR="000B2E62" w14:paraId="547ED3D5" w14:textId="77777777" w:rsidTr="19207B3E">
        <w:trPr>
          <w:cantSplit/>
        </w:trPr>
        <w:tc>
          <w:tcPr>
            <w:tcW w:w="905" w:type="dxa"/>
            <w:shd w:val="clear" w:color="auto" w:fill="auto"/>
          </w:tcPr>
          <w:p w14:paraId="7DFA3242" w14:textId="5905C362" w:rsidR="000B2E62" w:rsidRPr="31262E1D" w:rsidRDefault="000B2E62">
            <w:pPr>
              <w:pStyle w:val="TableHeadingLeft"/>
              <w:spacing w:line="360" w:lineRule="auto"/>
              <w:jc w:val="left"/>
              <w:rPr>
                <w:rFonts w:ascii="Calibri" w:hAnsi="Calibri"/>
                <w:b w:val="0"/>
                <w:color w:val="auto"/>
                <w:lang w:val="en-AU"/>
              </w:rPr>
            </w:pPr>
            <w:r>
              <w:rPr>
                <w:rFonts w:ascii="Calibri" w:hAnsi="Calibri"/>
                <w:b w:val="0"/>
                <w:color w:val="auto"/>
                <w:lang w:val="en-AU"/>
              </w:rPr>
              <w:t>2.6</w:t>
            </w:r>
          </w:p>
        </w:tc>
        <w:tc>
          <w:tcPr>
            <w:tcW w:w="1770" w:type="dxa"/>
            <w:shd w:val="clear" w:color="auto" w:fill="auto"/>
          </w:tcPr>
          <w:p w14:paraId="026702DE" w14:textId="449D8870" w:rsidR="000B2E62" w:rsidRPr="31262E1D" w:rsidRDefault="000B2E62" w:rsidP="000B2E62">
            <w:pPr>
              <w:pStyle w:val="TableHeadingLeft"/>
              <w:spacing w:line="360" w:lineRule="auto"/>
              <w:jc w:val="center"/>
              <w:rPr>
                <w:rFonts w:ascii="Calibri" w:hAnsi="Calibri"/>
                <w:b w:val="0"/>
                <w:color w:val="auto"/>
                <w:lang w:val="nl-NL"/>
              </w:rPr>
            </w:pPr>
            <w:r w:rsidRPr="000B2E62">
              <w:rPr>
                <w:rFonts w:ascii="Calibri" w:hAnsi="Calibri"/>
                <w:b w:val="0"/>
                <w:color w:val="auto"/>
                <w:lang w:val="nl-NL"/>
              </w:rPr>
              <w:t>Ganesh Kommana</w:t>
            </w:r>
          </w:p>
        </w:tc>
        <w:tc>
          <w:tcPr>
            <w:tcW w:w="2145" w:type="dxa"/>
            <w:shd w:val="clear" w:color="auto" w:fill="auto"/>
          </w:tcPr>
          <w:p w14:paraId="44E5BFE9" w14:textId="718A09B6" w:rsidR="000B2E62" w:rsidRPr="19E5790C" w:rsidRDefault="000B2E62">
            <w:pPr>
              <w:pStyle w:val="TableHeadingLeft"/>
              <w:spacing w:line="360" w:lineRule="auto"/>
              <w:rPr>
                <w:rFonts w:ascii="Calibri" w:hAnsi="Calibri"/>
                <w:b w:val="0"/>
                <w:color w:val="auto"/>
                <w:lang w:val="en-AU"/>
              </w:rPr>
            </w:pPr>
            <w:r>
              <w:rPr>
                <w:rFonts w:ascii="Calibri" w:hAnsi="Calibri"/>
                <w:b w:val="0"/>
                <w:color w:val="auto"/>
                <w:lang w:val="en-AU"/>
              </w:rPr>
              <w:t xml:space="preserve">Marius, </w:t>
            </w:r>
            <w:proofErr w:type="spellStart"/>
            <w:r>
              <w:rPr>
                <w:rFonts w:ascii="Calibri" w:hAnsi="Calibri"/>
                <w:b w:val="0"/>
                <w:color w:val="auto"/>
                <w:lang w:val="en-AU"/>
              </w:rPr>
              <w:t>Wender</w:t>
            </w:r>
            <w:proofErr w:type="spellEnd"/>
          </w:p>
        </w:tc>
        <w:tc>
          <w:tcPr>
            <w:tcW w:w="1245" w:type="dxa"/>
            <w:shd w:val="clear" w:color="auto" w:fill="auto"/>
          </w:tcPr>
          <w:p w14:paraId="3D002F81" w14:textId="4C95CB95" w:rsidR="000B2E62" w:rsidRPr="6B1A683C" w:rsidRDefault="000B2E62">
            <w:pPr>
              <w:pStyle w:val="TableHeadingLeft"/>
              <w:spacing w:line="360" w:lineRule="auto"/>
              <w:jc w:val="left"/>
              <w:rPr>
                <w:rFonts w:ascii="Calibri" w:hAnsi="Calibri"/>
                <w:b w:val="0"/>
                <w:color w:val="auto"/>
                <w:lang w:val="en-AU"/>
              </w:rPr>
            </w:pPr>
            <w:r>
              <w:rPr>
                <w:rFonts w:ascii="Calibri" w:hAnsi="Calibri"/>
                <w:b w:val="0"/>
                <w:color w:val="auto"/>
                <w:lang w:val="en-AU"/>
              </w:rPr>
              <w:t>01 Feb 2019</w:t>
            </w:r>
          </w:p>
        </w:tc>
        <w:tc>
          <w:tcPr>
            <w:tcW w:w="3742" w:type="dxa"/>
            <w:shd w:val="clear" w:color="auto" w:fill="auto"/>
          </w:tcPr>
          <w:p w14:paraId="4B2B3AE2" w14:textId="78B69F71" w:rsidR="000B2E62" w:rsidRPr="2C8E2417" w:rsidRDefault="00D265EC">
            <w:pPr>
              <w:pStyle w:val="TableHeadingLeft"/>
              <w:spacing w:line="360" w:lineRule="auto"/>
              <w:jc w:val="left"/>
              <w:rPr>
                <w:b w:val="0"/>
                <w:color w:val="auto"/>
                <w:lang w:val="en-AU"/>
              </w:rPr>
            </w:pPr>
            <w:r>
              <w:rPr>
                <w:b w:val="0"/>
                <w:color w:val="auto"/>
                <w:lang w:val="en-AU"/>
              </w:rPr>
              <w:t>U</w:t>
            </w:r>
            <w:r w:rsidR="00882B7E">
              <w:rPr>
                <w:b w:val="0"/>
                <w:color w:val="auto"/>
                <w:lang w:val="en-AU"/>
              </w:rPr>
              <w:t>s</w:t>
            </w:r>
            <w:r>
              <w:rPr>
                <w:b w:val="0"/>
                <w:color w:val="auto"/>
                <w:lang w:val="en-AU"/>
              </w:rPr>
              <w:t>er Type included</w:t>
            </w:r>
            <w:r w:rsidR="00882B7E">
              <w:rPr>
                <w:b w:val="0"/>
                <w:color w:val="auto"/>
                <w:lang w:val="en-AU"/>
              </w:rPr>
              <w:t>, Business rules for Termination and Non Plant user added</w:t>
            </w:r>
          </w:p>
        </w:tc>
      </w:tr>
    </w:tbl>
    <w:p w14:paraId="61EEA160" w14:textId="61255F26" w:rsidR="11F96401" w:rsidDel="00F345A2" w:rsidRDefault="11F96401" w:rsidP="00283AF3">
      <w:pPr>
        <w:spacing w:after="120" w:line="360" w:lineRule="auto"/>
        <w:rPr>
          <w:del w:id="196" w:author="Van Staden, Marius" w:date="2019-01-30T23:48:00Z"/>
          <w:b/>
          <w:bCs/>
        </w:rPr>
      </w:pPr>
    </w:p>
    <w:p w14:paraId="08A47CF8" w14:textId="77777777" w:rsidR="00F345A2" w:rsidRDefault="00F345A2">
      <w:pPr>
        <w:spacing w:after="120" w:line="360" w:lineRule="auto"/>
        <w:rPr>
          <w:ins w:id="197" w:author="Venkata  Asha Latha MADAMALA" w:date="2019-04-12T20:01:00Z"/>
          <w:b/>
          <w:bCs/>
          <w:rPrChange w:id="198" w:author="Van Staden, Marius" w:date="2019-01-30T23:48:00Z">
            <w:rPr>
              <w:ins w:id="199" w:author="Venkata  Asha Latha MADAMALA" w:date="2019-04-12T20:01:00Z"/>
            </w:rPr>
          </w:rPrChange>
        </w:rPr>
        <w:pPrChange w:id="200" w:author="Van Staden, Marius" w:date="2019-01-30T23:48:00Z">
          <w:pPr/>
        </w:pPrChange>
      </w:pPr>
    </w:p>
    <w:p w14:paraId="37307264" w14:textId="0AA10F97" w:rsidR="25982B93" w:rsidDel="072D7919" w:rsidRDefault="25982B93">
      <w:pPr>
        <w:spacing w:after="120" w:line="360" w:lineRule="auto"/>
        <w:rPr>
          <w:del w:id="201" w:author="Van Staden, Marius" w:date="2019-01-30T23:48:00Z"/>
          <w:b/>
          <w:bCs/>
          <w:rPrChange w:id="202" w:author="Van Staden, Marius" w:date="2019-01-30T23:07:00Z">
            <w:rPr>
              <w:del w:id="203" w:author="Van Staden, Marius" w:date="2019-01-30T23:48:00Z"/>
            </w:rPr>
          </w:rPrChange>
        </w:rPr>
        <w:pPrChange w:id="204" w:author="Van Staden, Marius" w:date="2019-01-30T23:07:00Z">
          <w:pPr/>
        </w:pPrChange>
      </w:pPr>
    </w:p>
    <w:p w14:paraId="77656683" w14:textId="77777777" w:rsidR="00471C9D" w:rsidRPr="000A072C" w:rsidRDefault="00471C9D" w:rsidP="00283AF3">
      <w:pPr>
        <w:spacing w:after="120" w:line="360" w:lineRule="auto"/>
        <w:rPr>
          <w:rFonts w:cs="Arial"/>
          <w:b/>
          <w:color w:val="000000"/>
          <w:szCs w:val="20"/>
        </w:rPr>
      </w:pPr>
      <w:r>
        <w:rPr>
          <w:b/>
          <w:bCs/>
          <w:szCs w:val="20"/>
        </w:rPr>
        <w:t>Document Approval</w:t>
      </w:r>
    </w:p>
    <w:tbl>
      <w:tblPr>
        <w:tblW w:w="7735" w:type="dxa"/>
        <w:tblInd w:w="95" w:type="dxa"/>
        <w:tblBorders>
          <w:top w:val="single" w:sz="8" w:space="0" w:color="999999"/>
          <w:left w:val="single" w:sz="8" w:space="0" w:color="999999"/>
          <w:bottom w:val="single" w:sz="8" w:space="0" w:color="999999"/>
          <w:right w:val="single" w:sz="8" w:space="0" w:color="999999"/>
          <w:insideH w:val="single" w:sz="6" w:space="0" w:color="999999"/>
          <w:insideV w:val="single" w:sz="6" w:space="0" w:color="999999"/>
        </w:tblBorders>
        <w:tblCellMar>
          <w:left w:w="85" w:type="dxa"/>
          <w:right w:w="85" w:type="dxa"/>
        </w:tblCellMar>
        <w:tblLook w:val="01E0" w:firstRow="1" w:lastRow="1" w:firstColumn="1" w:lastColumn="1" w:noHBand="0" w:noVBand="0"/>
        <w:tblPrChange w:id="205" w:author="Van Staden, Marius" w:date="2019-01-30T23:51:00Z">
          <w:tblPr>
            <w:tblW w:w="7735" w:type="dxa"/>
            <w:tblInd w:w="95" w:type="dxa"/>
            <w:tblBorders>
              <w:top w:val="single" w:sz="8" w:space="0" w:color="999999"/>
              <w:left w:val="single" w:sz="8" w:space="0" w:color="999999"/>
              <w:bottom w:val="single" w:sz="8" w:space="0" w:color="999999"/>
              <w:right w:val="single" w:sz="8" w:space="0" w:color="999999"/>
              <w:insideH w:val="single" w:sz="6" w:space="0" w:color="999999"/>
              <w:insideV w:val="single" w:sz="6" w:space="0" w:color="999999"/>
            </w:tblBorders>
            <w:tblCellMar>
              <w:left w:w="85" w:type="dxa"/>
              <w:right w:w="85" w:type="dxa"/>
            </w:tblCellMar>
            <w:tblLook w:val="01E0" w:firstRow="1" w:lastRow="1" w:firstColumn="1" w:lastColumn="1" w:noHBand="0" w:noVBand="0"/>
          </w:tblPr>
        </w:tblPrChange>
      </w:tblPr>
      <w:tblGrid>
        <w:gridCol w:w="2781"/>
        <w:gridCol w:w="1559"/>
        <w:gridCol w:w="3395"/>
        <w:tblGridChange w:id="206">
          <w:tblGrid>
            <w:gridCol w:w="360"/>
            <w:gridCol w:w="360"/>
            <w:gridCol w:w="360"/>
          </w:tblGrid>
        </w:tblGridChange>
      </w:tblGrid>
      <w:tr w:rsidR="00471C9D" w:rsidRPr="000A072C" w14:paraId="26B4ADF5" w14:textId="77777777" w:rsidTr="7E7CD7C9">
        <w:trPr>
          <w:cantSplit/>
          <w:tblHeader/>
        </w:trPr>
        <w:tc>
          <w:tcPr>
            <w:tcW w:w="2781" w:type="dxa"/>
            <w:tcBorders>
              <w:top w:val="single" w:sz="4" w:space="0" w:color="auto"/>
              <w:left w:val="single" w:sz="4" w:space="0" w:color="auto"/>
              <w:bottom w:val="single" w:sz="6" w:space="0" w:color="999999"/>
              <w:right w:val="nil"/>
            </w:tcBorders>
            <w:shd w:val="clear" w:color="auto" w:fill="auto"/>
            <w:tcPrChange w:id="207" w:author="Van Staden, Marius" w:date="2019-01-30T23:51:00Z">
              <w:tcPr>
                <w:tcW w:w="2781" w:type="dxa"/>
                <w:tcBorders>
                  <w:top w:val="single" w:sz="4" w:space="0" w:color="auto"/>
                  <w:left w:val="single" w:sz="4" w:space="0" w:color="auto"/>
                  <w:bottom w:val="single" w:sz="6" w:space="0" w:color="999999"/>
                  <w:right w:val="nil"/>
                </w:tcBorders>
                <w:shd w:val="clear" w:color="auto" w:fill="auto"/>
              </w:tcPr>
            </w:tcPrChange>
          </w:tcPr>
          <w:p w14:paraId="41C3E7DB" w14:textId="77777777" w:rsidR="00471C9D" w:rsidRPr="00F658A3" w:rsidRDefault="00471C9D"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Author</w:t>
            </w:r>
          </w:p>
        </w:tc>
        <w:tc>
          <w:tcPr>
            <w:tcW w:w="1559" w:type="dxa"/>
            <w:tcBorders>
              <w:top w:val="single" w:sz="4" w:space="0" w:color="auto"/>
              <w:left w:val="nil"/>
              <w:bottom w:val="single" w:sz="6" w:space="0" w:color="999999"/>
              <w:right w:val="nil"/>
            </w:tcBorders>
            <w:shd w:val="clear" w:color="auto" w:fill="auto"/>
            <w:tcPrChange w:id="208" w:author="Van Staden, Marius" w:date="2019-01-30T23:51:00Z">
              <w:tcPr>
                <w:tcW w:w="1559" w:type="dxa"/>
                <w:tcBorders>
                  <w:top w:val="single" w:sz="4" w:space="0" w:color="auto"/>
                  <w:left w:val="nil"/>
                  <w:bottom w:val="single" w:sz="6" w:space="0" w:color="999999"/>
                  <w:right w:val="nil"/>
                </w:tcBorders>
                <w:shd w:val="clear" w:color="auto" w:fill="auto"/>
              </w:tcPr>
            </w:tcPrChange>
          </w:tcPr>
          <w:p w14:paraId="5F3F821A" w14:textId="77777777" w:rsidR="00471C9D" w:rsidRPr="00F658A3" w:rsidRDefault="00471C9D" w:rsidP="00283AF3">
            <w:pPr>
              <w:pStyle w:val="TableHeadingLeft"/>
              <w:spacing w:before="0" w:after="120" w:line="360" w:lineRule="auto"/>
              <w:jc w:val="left"/>
              <w:rPr>
                <w:rFonts w:ascii="Calibri" w:hAnsi="Calibri"/>
                <w:color w:val="auto"/>
                <w:lang w:val="en-AU"/>
              </w:rPr>
            </w:pPr>
            <w:r w:rsidRPr="00F658A3">
              <w:rPr>
                <w:rFonts w:ascii="Calibri" w:hAnsi="Calibri"/>
                <w:color w:val="auto"/>
                <w:lang w:val="en-AU"/>
              </w:rPr>
              <w:t>Date</w:t>
            </w:r>
          </w:p>
        </w:tc>
        <w:tc>
          <w:tcPr>
            <w:tcW w:w="3395" w:type="dxa"/>
            <w:tcBorders>
              <w:top w:val="single" w:sz="4" w:space="0" w:color="auto"/>
              <w:left w:val="nil"/>
              <w:bottom w:val="single" w:sz="6" w:space="0" w:color="999999"/>
              <w:right w:val="single" w:sz="4" w:space="0" w:color="auto"/>
            </w:tcBorders>
            <w:shd w:val="clear" w:color="auto" w:fill="auto"/>
            <w:tcPrChange w:id="209" w:author="Van Staden, Marius" w:date="2019-01-30T23:51:00Z">
              <w:tcPr>
                <w:tcW w:w="3395" w:type="dxa"/>
                <w:tcBorders>
                  <w:top w:val="single" w:sz="4" w:space="0" w:color="auto"/>
                  <w:left w:val="nil"/>
                  <w:bottom w:val="single" w:sz="6" w:space="0" w:color="999999"/>
                  <w:right w:val="single" w:sz="4" w:space="0" w:color="auto"/>
                </w:tcBorders>
                <w:shd w:val="clear" w:color="auto" w:fill="auto"/>
              </w:tcPr>
            </w:tcPrChange>
          </w:tcPr>
          <w:p w14:paraId="4894EE75" w14:textId="77777777" w:rsidR="00471C9D" w:rsidRPr="00F658A3" w:rsidRDefault="00471C9D" w:rsidP="00283AF3">
            <w:pPr>
              <w:pStyle w:val="TableHeadingLeft"/>
              <w:spacing w:before="0" w:after="120" w:line="360" w:lineRule="auto"/>
              <w:jc w:val="left"/>
              <w:rPr>
                <w:rFonts w:ascii="Calibri" w:hAnsi="Calibri"/>
                <w:color w:val="auto"/>
                <w:lang w:val="en-AU"/>
              </w:rPr>
            </w:pPr>
            <w:r>
              <w:rPr>
                <w:rFonts w:ascii="Calibri" w:hAnsi="Calibri"/>
                <w:color w:val="auto"/>
                <w:lang w:val="en-AU"/>
              </w:rPr>
              <w:t>Approval</w:t>
            </w:r>
          </w:p>
        </w:tc>
      </w:tr>
      <w:tr w:rsidR="00471C9D" w:rsidRPr="000A072C" w14:paraId="0D0B940D" w14:textId="77777777" w:rsidTr="7E7CD7C9">
        <w:trPr>
          <w:cantSplit/>
        </w:trPr>
        <w:tc>
          <w:tcPr>
            <w:tcW w:w="2781" w:type="dxa"/>
            <w:tcBorders>
              <w:top w:val="single" w:sz="6" w:space="0" w:color="999999"/>
              <w:left w:val="single" w:sz="4" w:space="0" w:color="auto"/>
              <w:bottom w:val="single" w:sz="6" w:space="0" w:color="999999"/>
            </w:tcBorders>
            <w:shd w:val="clear" w:color="auto" w:fill="auto"/>
            <w:tcPrChange w:id="210" w:author="Van Staden, Marius" w:date="2019-01-30T23:51:00Z">
              <w:tcPr>
                <w:tcW w:w="2781" w:type="dxa"/>
                <w:tcBorders>
                  <w:top w:val="single" w:sz="6" w:space="0" w:color="999999"/>
                  <w:left w:val="single" w:sz="4" w:space="0" w:color="auto"/>
                  <w:bottom w:val="single" w:sz="6" w:space="0" w:color="999999"/>
                </w:tcBorders>
                <w:shd w:val="clear" w:color="auto" w:fill="auto"/>
              </w:tcPr>
            </w:tcPrChange>
          </w:tcPr>
          <w:p w14:paraId="0E27B00A" w14:textId="77777777" w:rsidR="00471C9D" w:rsidRPr="00F658A3" w:rsidRDefault="00471C9D" w:rsidP="00283AF3">
            <w:pPr>
              <w:pStyle w:val="TableHeadingLeft"/>
              <w:spacing w:before="0" w:after="120" w:line="360" w:lineRule="auto"/>
              <w:jc w:val="left"/>
              <w:rPr>
                <w:rFonts w:ascii="Calibri" w:hAnsi="Calibri"/>
                <w:b w:val="0"/>
                <w:bCs/>
                <w:color w:val="auto"/>
                <w:lang w:val="en-AU"/>
              </w:rPr>
            </w:pPr>
          </w:p>
        </w:tc>
        <w:tc>
          <w:tcPr>
            <w:tcW w:w="1559" w:type="dxa"/>
            <w:tcBorders>
              <w:top w:val="single" w:sz="6" w:space="0" w:color="999999"/>
              <w:bottom w:val="single" w:sz="6" w:space="0" w:color="999999"/>
            </w:tcBorders>
            <w:shd w:val="clear" w:color="auto" w:fill="auto"/>
            <w:tcPrChange w:id="211" w:author="Van Staden, Marius" w:date="2019-01-30T23:51:00Z">
              <w:tcPr>
                <w:tcW w:w="1559" w:type="dxa"/>
                <w:tcBorders>
                  <w:top w:val="single" w:sz="6" w:space="0" w:color="999999"/>
                  <w:bottom w:val="single" w:sz="6" w:space="0" w:color="999999"/>
                </w:tcBorders>
                <w:shd w:val="clear" w:color="auto" w:fill="auto"/>
              </w:tcPr>
            </w:tcPrChange>
          </w:tcPr>
          <w:p w14:paraId="60061E4C" w14:textId="77777777" w:rsidR="00471C9D" w:rsidRPr="00F658A3" w:rsidRDefault="00471C9D" w:rsidP="00283AF3">
            <w:pPr>
              <w:pStyle w:val="TableHeadingLeft"/>
              <w:spacing w:before="0" w:after="120" w:line="360" w:lineRule="auto"/>
              <w:jc w:val="left"/>
              <w:rPr>
                <w:rFonts w:ascii="Calibri" w:hAnsi="Calibri"/>
                <w:b w:val="0"/>
                <w:bCs/>
                <w:color w:val="auto"/>
                <w:lang w:val="en-AU"/>
              </w:rPr>
            </w:pPr>
          </w:p>
        </w:tc>
        <w:tc>
          <w:tcPr>
            <w:tcW w:w="3395" w:type="dxa"/>
            <w:tcBorders>
              <w:top w:val="single" w:sz="6" w:space="0" w:color="999999"/>
              <w:bottom w:val="single" w:sz="6" w:space="0" w:color="999999"/>
              <w:right w:val="single" w:sz="4" w:space="0" w:color="auto"/>
            </w:tcBorders>
            <w:shd w:val="clear" w:color="auto" w:fill="auto"/>
            <w:tcPrChange w:id="212" w:author="Van Staden, Marius" w:date="2019-01-30T23:51:00Z">
              <w:tcPr>
                <w:tcW w:w="3395" w:type="dxa"/>
                <w:tcBorders>
                  <w:top w:val="single" w:sz="6" w:space="0" w:color="999999"/>
                  <w:bottom w:val="single" w:sz="6" w:space="0" w:color="999999"/>
                  <w:right w:val="single" w:sz="4" w:space="0" w:color="auto"/>
                </w:tcBorders>
                <w:shd w:val="clear" w:color="auto" w:fill="auto"/>
              </w:tcPr>
            </w:tcPrChange>
          </w:tcPr>
          <w:p w14:paraId="44EAFD9C" w14:textId="77777777" w:rsidR="00471C9D" w:rsidRPr="00F658A3" w:rsidRDefault="00471C9D" w:rsidP="00283AF3">
            <w:pPr>
              <w:pStyle w:val="TableHeadingLeft"/>
              <w:spacing w:before="0" w:after="120" w:line="360" w:lineRule="auto"/>
              <w:jc w:val="left"/>
              <w:rPr>
                <w:rFonts w:ascii="Calibri" w:hAnsi="Calibri"/>
                <w:b w:val="0"/>
                <w:bCs/>
                <w:color w:val="auto"/>
                <w:lang w:val="en-AU"/>
              </w:rPr>
            </w:pPr>
          </w:p>
        </w:tc>
      </w:tr>
      <w:tr w:rsidR="00471C9D" w:rsidRPr="000A072C" w14:paraId="4B94D5A5" w14:textId="77777777" w:rsidTr="7E7CD7C9">
        <w:trPr>
          <w:cantSplit/>
        </w:trPr>
        <w:tc>
          <w:tcPr>
            <w:tcW w:w="2781" w:type="dxa"/>
            <w:tcBorders>
              <w:top w:val="single" w:sz="6" w:space="0" w:color="999999"/>
              <w:left w:val="single" w:sz="4" w:space="0" w:color="auto"/>
              <w:bottom w:val="single" w:sz="6" w:space="0" w:color="999999"/>
            </w:tcBorders>
            <w:shd w:val="clear" w:color="auto" w:fill="auto"/>
            <w:tcPrChange w:id="213" w:author="Van Staden, Marius" w:date="2019-01-30T23:51:00Z">
              <w:tcPr>
                <w:tcW w:w="2781" w:type="dxa"/>
                <w:tcBorders>
                  <w:top w:val="single" w:sz="6" w:space="0" w:color="999999"/>
                  <w:left w:val="single" w:sz="4" w:space="0" w:color="auto"/>
                  <w:bottom w:val="single" w:sz="6" w:space="0" w:color="999999"/>
                </w:tcBorders>
                <w:shd w:val="clear" w:color="auto" w:fill="auto"/>
              </w:tcPr>
            </w:tcPrChange>
          </w:tcPr>
          <w:p w14:paraId="3DEEC669" w14:textId="77777777" w:rsidR="00471C9D" w:rsidRDefault="00471C9D" w:rsidP="00283AF3">
            <w:pPr>
              <w:pStyle w:val="TableHeadingLeft"/>
              <w:spacing w:before="0" w:after="120" w:line="360" w:lineRule="auto"/>
              <w:jc w:val="left"/>
              <w:rPr>
                <w:rFonts w:ascii="Calibri" w:hAnsi="Calibri"/>
                <w:b w:val="0"/>
                <w:bCs/>
                <w:color w:val="auto"/>
                <w:lang w:val="nl-NL"/>
              </w:rPr>
            </w:pPr>
          </w:p>
        </w:tc>
        <w:tc>
          <w:tcPr>
            <w:tcW w:w="1559" w:type="dxa"/>
            <w:tcBorders>
              <w:top w:val="single" w:sz="6" w:space="0" w:color="999999"/>
              <w:bottom w:val="single" w:sz="6" w:space="0" w:color="999999"/>
            </w:tcBorders>
            <w:shd w:val="clear" w:color="auto" w:fill="auto"/>
            <w:tcPrChange w:id="214" w:author="Van Staden, Marius" w:date="2019-01-30T23:51:00Z">
              <w:tcPr>
                <w:tcW w:w="1559" w:type="dxa"/>
                <w:tcBorders>
                  <w:top w:val="single" w:sz="6" w:space="0" w:color="999999"/>
                  <w:bottom w:val="single" w:sz="6" w:space="0" w:color="999999"/>
                </w:tcBorders>
                <w:shd w:val="clear" w:color="auto" w:fill="auto"/>
              </w:tcPr>
            </w:tcPrChange>
          </w:tcPr>
          <w:p w14:paraId="3656B9AB" w14:textId="77777777" w:rsidR="00471C9D" w:rsidRPr="00F658A3" w:rsidRDefault="00471C9D" w:rsidP="00283AF3">
            <w:pPr>
              <w:pStyle w:val="TableHeadingLeft"/>
              <w:spacing w:before="0" w:after="120" w:line="360" w:lineRule="auto"/>
              <w:jc w:val="left"/>
              <w:rPr>
                <w:rFonts w:ascii="Calibri" w:hAnsi="Calibri"/>
                <w:b w:val="0"/>
                <w:bCs/>
                <w:color w:val="auto"/>
                <w:lang w:val="en-AU"/>
              </w:rPr>
            </w:pPr>
          </w:p>
        </w:tc>
        <w:tc>
          <w:tcPr>
            <w:tcW w:w="3395" w:type="dxa"/>
            <w:tcBorders>
              <w:top w:val="single" w:sz="6" w:space="0" w:color="999999"/>
              <w:bottom w:val="single" w:sz="6" w:space="0" w:color="999999"/>
              <w:right w:val="single" w:sz="4" w:space="0" w:color="auto"/>
            </w:tcBorders>
            <w:shd w:val="clear" w:color="auto" w:fill="auto"/>
            <w:tcPrChange w:id="215" w:author="Van Staden, Marius" w:date="2019-01-30T23:51:00Z">
              <w:tcPr>
                <w:tcW w:w="3395" w:type="dxa"/>
                <w:tcBorders>
                  <w:top w:val="single" w:sz="6" w:space="0" w:color="999999"/>
                  <w:bottom w:val="single" w:sz="6" w:space="0" w:color="999999"/>
                  <w:right w:val="single" w:sz="4" w:space="0" w:color="auto"/>
                </w:tcBorders>
                <w:shd w:val="clear" w:color="auto" w:fill="auto"/>
              </w:tcPr>
            </w:tcPrChange>
          </w:tcPr>
          <w:p w14:paraId="45FB0818" w14:textId="77777777" w:rsidR="00471C9D" w:rsidRPr="00F658A3" w:rsidRDefault="00471C9D" w:rsidP="00283AF3">
            <w:pPr>
              <w:pStyle w:val="TableHeadingLeft"/>
              <w:spacing w:before="0" w:after="120" w:line="360" w:lineRule="auto"/>
              <w:jc w:val="left"/>
              <w:rPr>
                <w:rFonts w:ascii="Calibri" w:hAnsi="Calibri"/>
                <w:b w:val="0"/>
                <w:bCs/>
                <w:color w:val="auto"/>
                <w:lang w:val="en-AU"/>
              </w:rPr>
            </w:pPr>
          </w:p>
        </w:tc>
      </w:tr>
      <w:tr w:rsidR="00471C9D" w:rsidRPr="000A072C" w14:paraId="049F31CB" w14:textId="77777777" w:rsidTr="7E7CD7C9">
        <w:trPr>
          <w:cantSplit/>
        </w:trPr>
        <w:tc>
          <w:tcPr>
            <w:tcW w:w="2781" w:type="dxa"/>
            <w:tcBorders>
              <w:top w:val="single" w:sz="6" w:space="0" w:color="999999"/>
              <w:left w:val="single" w:sz="4" w:space="0" w:color="auto"/>
              <w:bottom w:val="single" w:sz="6" w:space="0" w:color="999999"/>
            </w:tcBorders>
            <w:shd w:val="clear" w:color="auto" w:fill="auto"/>
            <w:tcPrChange w:id="216" w:author="Van Staden, Marius" w:date="2019-01-30T23:51:00Z">
              <w:tcPr>
                <w:tcW w:w="2781" w:type="dxa"/>
                <w:tcBorders>
                  <w:top w:val="single" w:sz="6" w:space="0" w:color="999999"/>
                  <w:left w:val="single" w:sz="4" w:space="0" w:color="auto"/>
                  <w:bottom w:val="single" w:sz="6" w:space="0" w:color="999999"/>
                </w:tcBorders>
                <w:shd w:val="clear" w:color="auto" w:fill="auto"/>
              </w:tcPr>
            </w:tcPrChange>
          </w:tcPr>
          <w:p w14:paraId="53128261" w14:textId="77777777" w:rsidR="00471C9D" w:rsidRDefault="00471C9D" w:rsidP="00283AF3">
            <w:pPr>
              <w:pStyle w:val="TableHeadingLeft"/>
              <w:spacing w:before="0" w:after="120" w:line="360" w:lineRule="auto"/>
              <w:jc w:val="left"/>
              <w:rPr>
                <w:rFonts w:ascii="Calibri" w:hAnsi="Calibri"/>
                <w:b w:val="0"/>
                <w:bCs/>
                <w:color w:val="auto"/>
                <w:lang w:val="nl-NL"/>
              </w:rPr>
            </w:pPr>
          </w:p>
        </w:tc>
        <w:tc>
          <w:tcPr>
            <w:tcW w:w="1559" w:type="dxa"/>
            <w:tcBorders>
              <w:top w:val="single" w:sz="6" w:space="0" w:color="999999"/>
              <w:bottom w:val="single" w:sz="6" w:space="0" w:color="999999"/>
            </w:tcBorders>
            <w:shd w:val="clear" w:color="auto" w:fill="auto"/>
            <w:tcPrChange w:id="217" w:author="Van Staden, Marius" w:date="2019-01-30T23:51:00Z">
              <w:tcPr>
                <w:tcW w:w="1559" w:type="dxa"/>
                <w:tcBorders>
                  <w:top w:val="single" w:sz="6" w:space="0" w:color="999999"/>
                  <w:bottom w:val="single" w:sz="6" w:space="0" w:color="999999"/>
                </w:tcBorders>
                <w:shd w:val="clear" w:color="auto" w:fill="auto"/>
              </w:tcPr>
            </w:tcPrChange>
          </w:tcPr>
          <w:p w14:paraId="62486C05" w14:textId="77777777" w:rsidR="00471C9D" w:rsidRPr="00F658A3" w:rsidRDefault="00471C9D" w:rsidP="00283AF3">
            <w:pPr>
              <w:pStyle w:val="TableHeadingLeft"/>
              <w:spacing w:before="0" w:after="120" w:line="360" w:lineRule="auto"/>
              <w:jc w:val="left"/>
              <w:rPr>
                <w:rFonts w:ascii="Calibri" w:hAnsi="Calibri"/>
                <w:b w:val="0"/>
                <w:bCs/>
                <w:color w:val="auto"/>
                <w:lang w:val="en-AU"/>
              </w:rPr>
            </w:pPr>
          </w:p>
        </w:tc>
        <w:tc>
          <w:tcPr>
            <w:tcW w:w="3395" w:type="dxa"/>
            <w:tcBorders>
              <w:top w:val="single" w:sz="6" w:space="0" w:color="999999"/>
              <w:bottom w:val="single" w:sz="6" w:space="0" w:color="999999"/>
              <w:right w:val="single" w:sz="4" w:space="0" w:color="auto"/>
            </w:tcBorders>
            <w:shd w:val="clear" w:color="auto" w:fill="auto"/>
            <w:tcPrChange w:id="218" w:author="Van Staden, Marius" w:date="2019-01-30T23:51:00Z">
              <w:tcPr>
                <w:tcW w:w="3395" w:type="dxa"/>
                <w:tcBorders>
                  <w:top w:val="single" w:sz="6" w:space="0" w:color="999999"/>
                  <w:bottom w:val="single" w:sz="6" w:space="0" w:color="999999"/>
                  <w:right w:val="single" w:sz="4" w:space="0" w:color="auto"/>
                </w:tcBorders>
                <w:shd w:val="clear" w:color="auto" w:fill="auto"/>
              </w:tcPr>
            </w:tcPrChange>
          </w:tcPr>
          <w:p w14:paraId="4101652C" w14:textId="77777777" w:rsidR="00471C9D" w:rsidRPr="00F658A3" w:rsidRDefault="00471C9D">
            <w:pPr>
              <w:pStyle w:val="TableHeadingLeft"/>
              <w:spacing w:before="0" w:after="120" w:line="360" w:lineRule="auto"/>
              <w:jc w:val="left"/>
              <w:rPr>
                <w:rFonts w:ascii="Calibri" w:hAnsi="Calibri"/>
                <w:b w:val="0"/>
                <w:color w:val="auto"/>
                <w:lang w:val="en-AU"/>
                <w:rPrChange w:id="219" w:author="Van Staden, Marius" w:date="2019-01-30T23:48:00Z">
                  <w:rPr/>
                </w:rPrChange>
              </w:rPr>
              <w:pPrChange w:id="220" w:author="Van Staden, Marius" w:date="2019-01-30T23:48:00Z">
                <w:pPr>
                  <w:pStyle w:val="TableHeadingLeft"/>
                  <w:jc w:val="left"/>
                </w:pPr>
              </w:pPrChange>
            </w:pPr>
          </w:p>
        </w:tc>
      </w:tr>
    </w:tbl>
    <w:p w14:paraId="193D82E2" w14:textId="333D80A6" w:rsidR="1EBCCFA3" w:rsidRDefault="1EBCCFA3"/>
    <w:p w14:paraId="282D8950" w14:textId="7AAA5F88" w:rsidR="072D7919" w:rsidDel="11F96401" w:rsidRDefault="072D7919">
      <w:pPr>
        <w:pStyle w:val="Heading1"/>
        <w:spacing w:line="360" w:lineRule="auto"/>
        <w:rPr>
          <w:del w:id="221" w:author="Van Staden, Marius" w:date="2019-01-30T23:48:00Z"/>
        </w:rPr>
        <w:pPrChange w:id="222" w:author="Van Staden, Marius" w:date="2019-01-30T23:48:00Z">
          <w:pPr/>
        </w:pPrChange>
      </w:pPr>
    </w:p>
    <w:p w14:paraId="58AF432C" w14:textId="51FF43AA" w:rsidR="072D7919" w:rsidDel="11F96401" w:rsidRDefault="072D7919">
      <w:pPr>
        <w:pStyle w:val="Heading1"/>
        <w:spacing w:line="360" w:lineRule="auto"/>
        <w:rPr>
          <w:del w:id="223" w:author="Van Staden, Marius" w:date="2019-01-30T23:48:00Z"/>
        </w:rPr>
        <w:pPrChange w:id="224" w:author="Van Staden, Marius" w:date="2019-01-30T23:48:00Z">
          <w:pPr/>
        </w:pPrChange>
      </w:pPr>
    </w:p>
    <w:p w14:paraId="68ADA99D" w14:textId="146194C6" w:rsidR="072D7919" w:rsidDel="11F96401" w:rsidRDefault="072D7919">
      <w:pPr>
        <w:pStyle w:val="Heading1"/>
        <w:spacing w:line="360" w:lineRule="auto"/>
        <w:rPr>
          <w:ins w:id="225" w:author="Van Staden, Marius" w:date="2019-01-30T23:48:00Z"/>
          <w:del w:id="226" w:author="Van Staden, Marius" w:date="2019-01-30T23:48:00Z"/>
        </w:rPr>
        <w:pPrChange w:id="227" w:author="Van Staden, Marius" w:date="2019-01-30T23:48:00Z">
          <w:pPr/>
        </w:pPrChange>
      </w:pPr>
    </w:p>
    <w:p w14:paraId="6E956E1F" w14:textId="333D80A6" w:rsidR="11F96401" w:rsidDel="0033283C" w:rsidRDefault="11F96401">
      <w:pPr>
        <w:rPr>
          <w:ins w:id="228" w:author="Van Staden, Marius" w:date="2019-01-30T23:48:00Z"/>
          <w:del w:id="229" w:author="Venkata  Asha Latha MADAMALA" w:date="2019-04-12T20:02:00Z"/>
        </w:rPr>
      </w:pPr>
    </w:p>
    <w:p w14:paraId="5DD5D021" w14:textId="7E8B80B3" w:rsidR="11F96401" w:rsidRDefault="11F96401">
      <w:pPr>
        <w:rPr>
          <w:ins w:id="230" w:author="Van Staden, Marius" w:date="2019-01-30T23:48:00Z"/>
        </w:rPr>
      </w:pPr>
    </w:p>
    <w:p w14:paraId="54E5536F" w14:textId="78A9E234" w:rsidR="11F96401" w:rsidDel="0033283C" w:rsidRDefault="11F96401">
      <w:pPr>
        <w:rPr>
          <w:ins w:id="231" w:author="Van Staden, Marius" w:date="2019-01-30T23:48:00Z"/>
          <w:del w:id="232" w:author="Venkata  Asha Latha MADAMALA" w:date="2019-04-12T20:02:00Z"/>
        </w:rPr>
      </w:pPr>
    </w:p>
    <w:p w14:paraId="1400BAA7" w14:textId="4D926BC3" w:rsidR="11F96401" w:rsidDel="0033283C" w:rsidRDefault="11F96401">
      <w:pPr>
        <w:rPr>
          <w:ins w:id="233" w:author="Van Staden, Marius" w:date="2019-01-30T23:48:00Z"/>
          <w:del w:id="234" w:author="Venkata  Asha Latha MADAMALA" w:date="2019-04-12T20:02:00Z"/>
        </w:rPr>
      </w:pPr>
    </w:p>
    <w:p w14:paraId="7BC5E5A1" w14:textId="13D7B584" w:rsidR="11F96401" w:rsidDel="1EBCCFA3" w:rsidRDefault="11F96401">
      <w:pPr>
        <w:rPr>
          <w:ins w:id="235" w:author="Van Staden, Marius" w:date="2019-01-30T23:48:00Z"/>
          <w:del w:id="236" w:author="Van Staden, Marius" w:date="2019-01-30T23:48:00Z"/>
        </w:rPr>
      </w:pPr>
    </w:p>
    <w:p w14:paraId="3E7A9F1C" w14:textId="77777777" w:rsidR="00B432E8" w:rsidRPr="00CA10B5" w:rsidRDefault="009349A4" w:rsidP="11F96401">
      <w:pPr>
        <w:pStyle w:val="Heading1"/>
        <w:spacing w:line="360" w:lineRule="auto"/>
        <w:rPr>
          <w:ins w:id="237" w:author="Van Staden, Marius" w:date="2019-01-30T23:48:00Z"/>
        </w:rPr>
      </w:pPr>
      <w:r>
        <w:t>Introduction</w:t>
      </w:r>
    </w:p>
    <w:p w14:paraId="516EA517" w14:textId="31CDDC29" w:rsidR="11F96401" w:rsidRDefault="11F96401"/>
    <w:p w14:paraId="198517B0" w14:textId="77777777" w:rsidR="001A0A82" w:rsidRDefault="001A0A82" w:rsidP="00283AF3">
      <w:pPr>
        <w:pStyle w:val="NoSpacing"/>
        <w:spacing w:line="360" w:lineRule="auto"/>
        <w:jc w:val="both"/>
      </w:pPr>
      <w:r>
        <w:t>New user creation for all SAP FIORI application</w:t>
      </w:r>
      <w:r w:rsidR="006D6852">
        <w:t>s</w:t>
      </w:r>
      <w:r>
        <w:t xml:space="preserve"> is handled through </w:t>
      </w:r>
      <w:r w:rsidR="004731B2">
        <w:t>SNOW</w:t>
      </w:r>
      <w:r>
        <w:t xml:space="preserve"> and </w:t>
      </w:r>
      <w:proofErr w:type="spellStart"/>
      <w:r>
        <w:t>Curion</w:t>
      </w:r>
      <w:proofErr w:type="spellEnd"/>
      <w:r>
        <w:t xml:space="preserve"> at present. </w:t>
      </w:r>
    </w:p>
    <w:p w14:paraId="4B99056E" w14:textId="77777777" w:rsidR="001A0A82" w:rsidRDefault="001A0A82" w:rsidP="00283AF3">
      <w:pPr>
        <w:pStyle w:val="NoSpacing"/>
        <w:spacing w:line="360" w:lineRule="auto"/>
        <w:jc w:val="both"/>
      </w:pPr>
    </w:p>
    <w:p w14:paraId="43BD1968" w14:textId="77777777" w:rsidR="001A0A82" w:rsidRDefault="001A0A82" w:rsidP="00283AF3">
      <w:pPr>
        <w:pStyle w:val="NoSpacing"/>
        <w:spacing w:line="360" w:lineRule="auto"/>
        <w:jc w:val="both"/>
      </w:pPr>
      <w:r>
        <w:t>Current process</w:t>
      </w:r>
      <w:r w:rsidR="006D6852">
        <w:t xml:space="preserve"> does not allow for the following</w:t>
      </w:r>
      <w:r>
        <w:t>:</w:t>
      </w:r>
    </w:p>
    <w:p w14:paraId="10BE26E2" w14:textId="77777777" w:rsidR="001A0A82" w:rsidRDefault="001A0A82" w:rsidP="00283AF3">
      <w:pPr>
        <w:pStyle w:val="NoSpacing"/>
        <w:numPr>
          <w:ilvl w:val="0"/>
          <w:numId w:val="10"/>
        </w:numPr>
        <w:spacing w:line="360" w:lineRule="auto"/>
        <w:jc w:val="both"/>
      </w:pPr>
      <w:r>
        <w:t>A new user to request access for multiple plants at the same time</w:t>
      </w:r>
    </w:p>
    <w:p w14:paraId="1A038B13" w14:textId="77777777" w:rsidR="001A0A82" w:rsidRDefault="001A0A82" w:rsidP="00283AF3">
      <w:pPr>
        <w:pStyle w:val="NoSpacing"/>
        <w:numPr>
          <w:ilvl w:val="0"/>
          <w:numId w:val="10"/>
        </w:numPr>
        <w:spacing w:line="360" w:lineRule="auto"/>
        <w:jc w:val="both"/>
      </w:pPr>
      <w:r>
        <w:t>An existing user to request access for an additional plant(s)</w:t>
      </w:r>
    </w:p>
    <w:p w14:paraId="4A5A9D22" w14:textId="139DB5F6" w:rsidR="001A0A82" w:rsidRDefault="001A0A82" w:rsidP="00283AF3">
      <w:pPr>
        <w:pStyle w:val="NoSpacing"/>
        <w:numPr>
          <w:ilvl w:val="0"/>
          <w:numId w:val="10"/>
        </w:numPr>
        <w:spacing w:line="360" w:lineRule="auto"/>
        <w:jc w:val="both"/>
      </w:pPr>
      <w:r>
        <w:t>An existing user to request access for an additional role(s)</w:t>
      </w:r>
    </w:p>
    <w:p w14:paraId="245A52BE" w14:textId="55DCCC7E" w:rsidR="00FD4901" w:rsidRDefault="00FD4901" w:rsidP="00283AF3">
      <w:pPr>
        <w:pStyle w:val="NoSpacing"/>
        <w:numPr>
          <w:ilvl w:val="0"/>
          <w:numId w:val="10"/>
        </w:numPr>
        <w:spacing w:line="360" w:lineRule="auto"/>
        <w:jc w:val="both"/>
      </w:pPr>
      <w:r>
        <w:t>A non-plant user to request access to non-plant roles</w:t>
      </w:r>
    </w:p>
    <w:p w14:paraId="1299C43A" w14:textId="77777777" w:rsidR="001A0A82" w:rsidRDefault="001A0A82" w:rsidP="00283AF3">
      <w:pPr>
        <w:pStyle w:val="NoSpacing"/>
        <w:spacing w:line="360" w:lineRule="auto"/>
        <w:jc w:val="both"/>
      </w:pPr>
    </w:p>
    <w:p w14:paraId="6E93559E" w14:textId="77777777" w:rsidR="001A0A82" w:rsidRDefault="001A0A82" w:rsidP="00283AF3">
      <w:pPr>
        <w:pStyle w:val="NoSpacing"/>
        <w:spacing w:line="360" w:lineRule="auto"/>
        <w:jc w:val="both"/>
      </w:pPr>
      <w:proofErr w:type="spellStart"/>
      <w:r>
        <w:t>Curion</w:t>
      </w:r>
      <w:proofErr w:type="spellEnd"/>
      <w:r>
        <w:t xml:space="preserve"> is causing several production issues and it is also cumbersome to support. The purpose of this request is to enhancement the existing process flow to include the above-mentioned functionalities and eliminate </w:t>
      </w:r>
      <w:proofErr w:type="spellStart"/>
      <w:r>
        <w:t>Curion</w:t>
      </w:r>
      <w:proofErr w:type="spellEnd"/>
      <w:r>
        <w:t xml:space="preserve"> from the process.</w:t>
      </w:r>
    </w:p>
    <w:p w14:paraId="4DDBEF00" w14:textId="77777777" w:rsidR="001A0A82" w:rsidRDefault="001A0A82" w:rsidP="00283AF3">
      <w:pPr>
        <w:pStyle w:val="NoSpacing"/>
        <w:spacing w:line="360" w:lineRule="auto"/>
        <w:jc w:val="both"/>
      </w:pPr>
    </w:p>
    <w:p w14:paraId="0FB78278" w14:textId="3B9B046B" w:rsidR="007E313B" w:rsidRDefault="007E313B" w:rsidP="00283AF3">
      <w:pPr>
        <w:pStyle w:val="NoSpacing"/>
        <w:spacing w:line="360" w:lineRule="auto"/>
        <w:jc w:val="both"/>
      </w:pPr>
    </w:p>
    <w:p w14:paraId="450541BB" w14:textId="75B779FF" w:rsidR="00FD4901" w:rsidRDefault="00FD4901" w:rsidP="00283AF3">
      <w:pPr>
        <w:pStyle w:val="NoSpacing"/>
        <w:spacing w:line="360" w:lineRule="auto"/>
        <w:jc w:val="both"/>
      </w:pPr>
    </w:p>
    <w:p w14:paraId="1AD02E64" w14:textId="77777777" w:rsidR="00FD4901" w:rsidRDefault="00FD4901" w:rsidP="00283AF3">
      <w:pPr>
        <w:pStyle w:val="NoSpacing"/>
        <w:spacing w:line="360" w:lineRule="auto"/>
        <w:jc w:val="both"/>
      </w:pPr>
    </w:p>
    <w:p w14:paraId="1FC39945" w14:textId="77777777" w:rsidR="007E313B" w:rsidRDefault="007E313B" w:rsidP="00283AF3">
      <w:pPr>
        <w:pStyle w:val="NoSpacing"/>
        <w:spacing w:line="360" w:lineRule="auto"/>
        <w:jc w:val="both"/>
      </w:pPr>
    </w:p>
    <w:p w14:paraId="0562CB0E" w14:textId="77777777" w:rsidR="007E313B" w:rsidDel="722AC0E9" w:rsidRDefault="007E313B" w:rsidP="00283AF3">
      <w:pPr>
        <w:pStyle w:val="NoSpacing"/>
        <w:spacing w:line="360" w:lineRule="auto"/>
        <w:jc w:val="both"/>
        <w:rPr>
          <w:del w:id="238" w:author="Van Staden, Marius" w:date="2019-01-30T23:20:00Z"/>
        </w:rPr>
      </w:pPr>
    </w:p>
    <w:p w14:paraId="34CE0A41" w14:textId="77777777" w:rsidR="007E313B" w:rsidDel="722AC0E9" w:rsidRDefault="007E313B" w:rsidP="00283AF3">
      <w:pPr>
        <w:pStyle w:val="NoSpacing"/>
        <w:spacing w:line="360" w:lineRule="auto"/>
        <w:jc w:val="both"/>
        <w:rPr>
          <w:del w:id="239" w:author="Van Staden, Marius" w:date="2019-01-30T23:20:00Z"/>
        </w:rPr>
      </w:pPr>
    </w:p>
    <w:p w14:paraId="62EBF3C5" w14:textId="77777777" w:rsidR="007E313B" w:rsidDel="722AC0E9" w:rsidRDefault="007E313B" w:rsidP="00283AF3">
      <w:pPr>
        <w:pStyle w:val="NoSpacing"/>
        <w:spacing w:line="360" w:lineRule="auto"/>
        <w:jc w:val="both"/>
        <w:rPr>
          <w:del w:id="240" w:author="Van Staden, Marius" w:date="2019-01-30T23:20:00Z"/>
        </w:rPr>
      </w:pPr>
    </w:p>
    <w:p w14:paraId="6D98A12B" w14:textId="77777777" w:rsidR="007E313B" w:rsidDel="722AC0E9" w:rsidRDefault="007E313B" w:rsidP="00283AF3">
      <w:pPr>
        <w:pStyle w:val="NoSpacing"/>
        <w:spacing w:line="360" w:lineRule="auto"/>
        <w:jc w:val="both"/>
        <w:rPr>
          <w:del w:id="241" w:author="Van Staden, Marius" w:date="2019-01-30T23:20:00Z"/>
        </w:rPr>
      </w:pPr>
    </w:p>
    <w:p w14:paraId="2946DB82" w14:textId="77777777" w:rsidR="007E313B" w:rsidDel="722AC0E9" w:rsidRDefault="007E313B" w:rsidP="00283AF3">
      <w:pPr>
        <w:pStyle w:val="NoSpacing"/>
        <w:spacing w:line="360" w:lineRule="auto"/>
        <w:jc w:val="both"/>
        <w:rPr>
          <w:del w:id="242" w:author="Van Staden, Marius" w:date="2019-01-30T23:20:00Z"/>
        </w:rPr>
      </w:pPr>
    </w:p>
    <w:p w14:paraId="5997CC1D" w14:textId="77777777" w:rsidR="007E313B" w:rsidRDefault="007E313B" w:rsidP="00283AF3">
      <w:pPr>
        <w:pStyle w:val="NoSpacing"/>
        <w:spacing w:line="360" w:lineRule="auto"/>
        <w:jc w:val="both"/>
      </w:pPr>
    </w:p>
    <w:p w14:paraId="110FFD37" w14:textId="77777777" w:rsidR="007E313B" w:rsidRDefault="007E313B" w:rsidP="00283AF3">
      <w:pPr>
        <w:pStyle w:val="NoSpacing"/>
        <w:spacing w:line="360" w:lineRule="auto"/>
        <w:jc w:val="both"/>
        <w:rPr>
          <w:ins w:id="243" w:author="Van Staden, Marius" w:date="2019-01-30T23:37:00Z"/>
        </w:rPr>
      </w:pPr>
    </w:p>
    <w:p w14:paraId="104F965A" w14:textId="5E8CC35D" w:rsidR="2F7E101F" w:rsidRDefault="2F7E101F">
      <w:pPr>
        <w:pStyle w:val="NoSpacing"/>
        <w:spacing w:line="360" w:lineRule="auto"/>
        <w:jc w:val="both"/>
        <w:rPr>
          <w:ins w:id="244" w:author="Van Staden, Marius" w:date="2019-01-30T23:37:00Z"/>
        </w:rPr>
        <w:pPrChange w:id="245" w:author="Van Staden, Marius" w:date="2019-01-30T23:37:00Z">
          <w:pPr/>
        </w:pPrChange>
      </w:pPr>
    </w:p>
    <w:p w14:paraId="6FCFCA46" w14:textId="22A358B3" w:rsidR="28E4BBAA" w:rsidRDefault="28E4BBAA">
      <w:pPr>
        <w:pStyle w:val="NoSpacing"/>
        <w:spacing w:line="360" w:lineRule="auto"/>
        <w:jc w:val="both"/>
        <w:rPr>
          <w:ins w:id="246" w:author="Van Staden, Marius" w:date="2019-01-30T23:37:00Z"/>
        </w:rPr>
        <w:pPrChange w:id="247" w:author="Van Staden, Marius" w:date="2019-01-30T23:37:00Z">
          <w:pPr/>
        </w:pPrChange>
      </w:pPr>
    </w:p>
    <w:p w14:paraId="7E6F1867" w14:textId="22A358B3" w:rsidR="28E4BBAA" w:rsidRDefault="28E4BBAA">
      <w:pPr>
        <w:pStyle w:val="NoSpacing"/>
        <w:spacing w:line="360" w:lineRule="auto"/>
        <w:jc w:val="both"/>
        <w:rPr>
          <w:ins w:id="248" w:author="Van Staden, Marius" w:date="2019-01-30T23:37:00Z"/>
        </w:rPr>
        <w:pPrChange w:id="249" w:author="Van Staden, Marius" w:date="2019-01-30T23:37:00Z">
          <w:pPr/>
        </w:pPrChange>
      </w:pPr>
    </w:p>
    <w:p w14:paraId="6B699379" w14:textId="77777777" w:rsidR="007E313B" w:rsidRDefault="007E313B" w:rsidP="00283AF3">
      <w:pPr>
        <w:pStyle w:val="NoSpacing"/>
        <w:spacing w:line="360" w:lineRule="auto"/>
        <w:jc w:val="both"/>
      </w:pPr>
    </w:p>
    <w:p w14:paraId="3FE9F23F" w14:textId="77777777" w:rsidR="007E313B" w:rsidRDefault="007E313B" w:rsidP="00283AF3">
      <w:pPr>
        <w:pStyle w:val="NoSpacing"/>
        <w:spacing w:line="360" w:lineRule="auto"/>
        <w:jc w:val="both"/>
      </w:pPr>
    </w:p>
    <w:p w14:paraId="1F72F646" w14:textId="77777777" w:rsidR="007E313B" w:rsidRDefault="007E313B" w:rsidP="00283AF3">
      <w:pPr>
        <w:pStyle w:val="NoSpacing"/>
        <w:spacing w:line="360" w:lineRule="auto"/>
        <w:jc w:val="both"/>
        <w:rPr>
          <w:ins w:id="250" w:author="Van Staden, Marius" w:date="2019-01-30T23:50:00Z"/>
        </w:rPr>
      </w:pPr>
    </w:p>
    <w:p w14:paraId="050E79F4" w14:textId="0F13D283" w:rsidR="544ED733" w:rsidRDefault="544ED733">
      <w:pPr>
        <w:pStyle w:val="NoSpacing"/>
        <w:spacing w:line="360" w:lineRule="auto"/>
        <w:jc w:val="both"/>
        <w:rPr>
          <w:ins w:id="251" w:author="Van Staden, Marius" w:date="2019-01-30T23:50:00Z"/>
        </w:rPr>
        <w:pPrChange w:id="252" w:author="Van Staden, Marius" w:date="2019-01-30T23:50:00Z">
          <w:pPr/>
        </w:pPrChange>
      </w:pPr>
    </w:p>
    <w:p w14:paraId="46A77FAE" w14:textId="53C58C02" w:rsidR="544ED733" w:rsidRDefault="544ED733">
      <w:pPr>
        <w:pStyle w:val="NoSpacing"/>
        <w:spacing w:line="360" w:lineRule="auto"/>
        <w:jc w:val="both"/>
        <w:rPr>
          <w:ins w:id="253" w:author="Van Staden, Marius" w:date="2019-01-30T23:50:00Z"/>
        </w:rPr>
        <w:pPrChange w:id="254" w:author="Van Staden, Marius" w:date="2019-01-30T23:50:00Z">
          <w:pPr/>
        </w:pPrChange>
      </w:pPr>
    </w:p>
    <w:p w14:paraId="356BD79D" w14:textId="792D57A2" w:rsidR="544ED733" w:rsidRDefault="544ED733" w:rsidP="00E81C9B">
      <w:pPr>
        <w:pStyle w:val="NoSpacing"/>
        <w:spacing w:line="360" w:lineRule="auto"/>
        <w:jc w:val="both"/>
      </w:pPr>
    </w:p>
    <w:p w14:paraId="5B87D936" w14:textId="05A4D419" w:rsidR="00E81C9B" w:rsidRDefault="00E81C9B" w:rsidP="00E81C9B">
      <w:pPr>
        <w:pStyle w:val="NoSpacing"/>
        <w:spacing w:line="360" w:lineRule="auto"/>
        <w:jc w:val="both"/>
        <w:rPr>
          <w:ins w:id="255" w:author="Venkata  Asha Latha MADAMALA" w:date="2019-04-12T20:03:00Z"/>
        </w:rPr>
      </w:pPr>
    </w:p>
    <w:p w14:paraId="053CE65E" w14:textId="77777777" w:rsidR="0033283C" w:rsidRDefault="0033283C" w:rsidP="00E81C9B">
      <w:pPr>
        <w:pStyle w:val="NoSpacing"/>
        <w:spacing w:line="360" w:lineRule="auto"/>
        <w:jc w:val="both"/>
      </w:pPr>
    </w:p>
    <w:p w14:paraId="1F6970A4" w14:textId="2B1307D7" w:rsidR="00E81C9B" w:rsidRDefault="00E81C9B" w:rsidP="00E81C9B">
      <w:pPr>
        <w:pStyle w:val="NoSpacing"/>
        <w:spacing w:line="360" w:lineRule="auto"/>
        <w:jc w:val="both"/>
      </w:pPr>
    </w:p>
    <w:p w14:paraId="142088CB" w14:textId="77777777" w:rsidR="00E81C9B" w:rsidRDefault="00E81C9B">
      <w:pPr>
        <w:pStyle w:val="NoSpacing"/>
        <w:spacing w:line="360" w:lineRule="auto"/>
        <w:jc w:val="both"/>
        <w:pPrChange w:id="256" w:author="Van Staden, Marius" w:date="2019-01-30T23:50:00Z">
          <w:pPr/>
        </w:pPrChange>
      </w:pPr>
    </w:p>
    <w:p w14:paraId="08CE6F91" w14:textId="77777777" w:rsidR="007E313B" w:rsidDel="009638A0" w:rsidRDefault="007E313B" w:rsidP="00283AF3">
      <w:pPr>
        <w:pStyle w:val="NoSpacing"/>
        <w:spacing w:line="360" w:lineRule="auto"/>
        <w:jc w:val="both"/>
        <w:rPr>
          <w:del w:id="257" w:author="Ganesh Kommana" w:date="2018-11-15T22:17:00Z"/>
        </w:rPr>
      </w:pPr>
    </w:p>
    <w:p w14:paraId="61CDCEAD" w14:textId="77777777" w:rsidR="007E313B" w:rsidDel="009638A0" w:rsidRDefault="007E313B" w:rsidP="00283AF3">
      <w:pPr>
        <w:pStyle w:val="NoSpacing"/>
        <w:spacing w:line="360" w:lineRule="auto"/>
        <w:jc w:val="both"/>
        <w:rPr>
          <w:del w:id="258" w:author="Ganesh Kommana" w:date="2018-11-15T22:17:00Z"/>
        </w:rPr>
      </w:pPr>
    </w:p>
    <w:p w14:paraId="6BB9E253" w14:textId="77777777" w:rsidR="007E313B" w:rsidDel="009638A0" w:rsidRDefault="007E313B" w:rsidP="00283AF3">
      <w:pPr>
        <w:pStyle w:val="NoSpacing"/>
        <w:spacing w:line="360" w:lineRule="auto"/>
        <w:jc w:val="both"/>
        <w:rPr>
          <w:del w:id="259" w:author="Ganesh Kommana" w:date="2018-11-15T22:18:00Z"/>
        </w:rPr>
      </w:pPr>
    </w:p>
    <w:p w14:paraId="23DE523C" w14:textId="77777777" w:rsidR="007E313B" w:rsidDel="009638A0" w:rsidRDefault="007E313B" w:rsidP="00283AF3">
      <w:pPr>
        <w:pStyle w:val="NoSpacing"/>
        <w:spacing w:line="360" w:lineRule="auto"/>
        <w:jc w:val="both"/>
        <w:rPr>
          <w:del w:id="260" w:author="Ganesh Kommana" w:date="2018-11-15T22:18:00Z"/>
        </w:rPr>
      </w:pPr>
    </w:p>
    <w:p w14:paraId="52E56223" w14:textId="77777777" w:rsidR="007E313B" w:rsidDel="009638A0" w:rsidRDefault="007E313B" w:rsidP="00283AF3">
      <w:pPr>
        <w:pStyle w:val="NoSpacing"/>
        <w:spacing w:line="360" w:lineRule="auto"/>
        <w:jc w:val="both"/>
        <w:rPr>
          <w:del w:id="261" w:author="Ganesh Kommana" w:date="2018-11-15T22:18:00Z"/>
        </w:rPr>
      </w:pPr>
    </w:p>
    <w:p w14:paraId="07547A01" w14:textId="77777777" w:rsidR="007E313B" w:rsidDel="009638A0" w:rsidRDefault="007E313B" w:rsidP="00283AF3">
      <w:pPr>
        <w:pStyle w:val="NoSpacing"/>
        <w:spacing w:line="360" w:lineRule="auto"/>
        <w:jc w:val="both"/>
        <w:rPr>
          <w:del w:id="262" w:author="Ganesh Kommana" w:date="2018-11-15T22:18:00Z"/>
        </w:rPr>
      </w:pPr>
    </w:p>
    <w:p w14:paraId="5383377F" w14:textId="4E67CC1E" w:rsidR="007E313B" w:rsidRDefault="28E4BBAA" w:rsidP="7E7CD7C9">
      <w:pPr>
        <w:pStyle w:val="Heading1"/>
        <w:spacing w:line="360" w:lineRule="auto"/>
      </w:pPr>
      <w:ins w:id="263" w:author="Van Staden, Marius" w:date="2019-01-30T23:37:00Z">
        <w:r>
          <w:t>User creation / modi</w:t>
        </w:r>
      </w:ins>
      <w:ins w:id="264" w:author="Van Staden, Marius" w:date="2019-01-30T23:38:00Z">
        <w:r w:rsidR="7048E4EE">
          <w:t>fication</w:t>
        </w:r>
      </w:ins>
    </w:p>
    <w:p w14:paraId="33C97A2D" w14:textId="77777777" w:rsidR="00D17D5C" w:rsidDel="14E7E1AE" w:rsidRDefault="002E4B43">
      <w:pPr>
        <w:spacing w:line="360" w:lineRule="auto"/>
        <w:ind w:left="-709"/>
        <w:rPr>
          <w:del w:id="265" w:author="Van Staden, Marius" w:date="2019-01-30T23:17:00Z"/>
          <w:noProof/>
          <w:lang w:val="en-IN" w:eastAsia="en-IN"/>
        </w:rPr>
        <w:pPrChange w:id="266" w:author="Van Staden, Marius" w:date="2019-01-30T23:43:00Z">
          <w:pPr>
            <w:ind w:left="-709"/>
          </w:pPr>
        </w:pPrChange>
      </w:pPr>
      <w:r>
        <w:rPr>
          <w:noProof/>
          <w:lang w:val="en-IN" w:eastAsia="en-IN"/>
        </w:rPr>
        <w:t xml:space="preserve">            </w:t>
      </w:r>
      <w:del w:id="267" w:author="Van Staden, Marius" w:date="2019-01-30T23:18:00Z">
        <w:r w:rsidDel="2252AE43">
          <w:rPr>
            <w:noProof/>
            <w:lang w:val="en-IN" w:eastAsia="en-IN"/>
          </w:rPr>
          <w:delText xml:space="preserve">   </w:delText>
        </w:r>
      </w:del>
      <w:r w:rsidR="00C55E3D">
        <w:rPr>
          <w:noProof/>
          <w:lang w:val="en-IN" w:eastAsia="en-IN"/>
        </w:rPr>
        <w:t xml:space="preserve">  </w:t>
      </w:r>
      <w:del w:id="268" w:author="Ganesh Kommana" w:date="2018-11-15T22:25:00Z">
        <w:r w:rsidR="003F12E5" w:rsidRPr="003F12E5" w:rsidDel="003F064A">
          <w:rPr>
            <w:noProof/>
            <w:lang w:val="en-IN" w:eastAsia="en-IN"/>
          </w:rPr>
          <w:drawing>
            <wp:inline distT="0" distB="0" distL="0" distR="0" wp14:anchorId="3EFB9BE6" wp14:editId="5598A470">
              <wp:extent cx="4953000" cy="6610350"/>
              <wp:effectExtent l="0" t="0" r="0" b="0"/>
              <wp:docPr id="1" name="Picture 1" descr="C:\New User Creation &amp; Assign more plants\Latest Flow chart 2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User Creation &amp; Assign more plants\Latest Flow chart 2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6610350"/>
                      </a:xfrm>
                      <a:prstGeom prst="rect">
                        <a:avLst/>
                      </a:prstGeom>
                      <a:noFill/>
                      <a:ln>
                        <a:noFill/>
                      </a:ln>
                    </pic:spPr>
                  </pic:pic>
                </a:graphicData>
              </a:graphic>
            </wp:inline>
          </w:drawing>
        </w:r>
      </w:del>
      <w:ins w:id="269" w:author="Ganesh Kommana" w:date="2018-11-15T22:25:00Z">
        <w:del w:id="270" w:author="Van Staden, Marius" w:date="2019-01-30T23:17:00Z">
          <w:r w:rsidR="003F064A" w:rsidRPr="003F064A" w:rsidDel="14E7E1AE">
            <w:rPr>
              <w:noProof/>
              <w:lang w:val="en-IN" w:eastAsia="en-IN"/>
            </w:rPr>
            <w:drawing>
              <wp:inline distT="0" distB="0" distL="0" distR="0" wp14:anchorId="22978644" wp14:editId="07777777">
                <wp:extent cx="5200650" cy="5962650"/>
                <wp:effectExtent l="0" t="0" r="0" b="0"/>
                <wp:docPr id="2" name="Picture 2" descr="C:\New User Creation &amp; Assign more plants\Latest flow chart 15N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User Creation &amp; Assign more plants\Latest flow chart 15No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5962650"/>
                        </a:xfrm>
                        <a:prstGeom prst="rect">
                          <a:avLst/>
                        </a:prstGeom>
                        <a:noFill/>
                        <a:ln>
                          <a:noFill/>
                        </a:ln>
                      </pic:spPr>
                    </pic:pic>
                  </a:graphicData>
                </a:graphic>
              </wp:inline>
            </w:drawing>
          </w:r>
        </w:del>
      </w:ins>
    </w:p>
    <w:p w14:paraId="7F4F5536" w14:textId="15737BF7" w:rsidR="14E7E1AE" w:rsidDel="1E4FDD05" w:rsidRDefault="14E7E1AE">
      <w:pPr>
        <w:spacing w:line="360" w:lineRule="auto"/>
        <w:ind w:left="-709"/>
        <w:rPr>
          <w:del w:id="271" w:author="Van Staden, Marius" w:date="2019-01-30T23:43:00Z"/>
        </w:rPr>
        <w:pPrChange w:id="272" w:author="Van Staden, Marius" w:date="2019-01-30T23:17:00Z">
          <w:pPr/>
        </w:pPrChange>
      </w:pPr>
    </w:p>
    <w:p w14:paraId="26CF40EA" w14:textId="77777777" w:rsidR="00EE62C0" w:rsidDel="2252AE43" w:rsidRDefault="00EE62C0">
      <w:pPr>
        <w:spacing w:line="360" w:lineRule="auto"/>
        <w:ind w:left="-709"/>
        <w:rPr>
          <w:del w:id="273" w:author="Van Staden, Marius" w:date="2019-01-30T23:18:00Z"/>
          <w:noProof/>
          <w:lang w:val="en-IN" w:eastAsia="en-IN"/>
        </w:rPr>
        <w:pPrChange w:id="274" w:author="Van Staden, Marius" w:date="2019-01-30T23:33:00Z">
          <w:pPr>
            <w:ind w:left="-709"/>
          </w:pPr>
        </w:pPrChange>
      </w:pPr>
      <w:r>
        <w:rPr>
          <w:noProof/>
          <w:lang w:val="en-IN" w:eastAsia="en-IN"/>
        </w:rPr>
        <w:t xml:space="preserve">          </w:t>
      </w:r>
      <w:del w:id="275" w:author="Van Staden, Marius" w:date="2019-01-30T23:33:00Z">
        <w:r w:rsidDel="45489E7A">
          <w:rPr>
            <w:noProof/>
            <w:lang w:val="en-IN" w:eastAsia="en-IN"/>
          </w:rPr>
          <w:delText xml:space="preserve"> </w:delText>
        </w:r>
      </w:del>
      <w:del w:id="276" w:author="Van Staden, Marius" w:date="2019-01-30T23:18:00Z">
        <w:r w:rsidDel="2252AE43">
          <w:rPr>
            <w:noProof/>
            <w:lang w:val="en-IN" w:eastAsia="en-IN"/>
          </w:rPr>
          <w:delText xml:space="preserve">       Line Highlighted in Red – Process Change SNOW to SAP  (Previous </w:delText>
        </w:r>
        <w:r w:rsidR="00B04921" w:rsidDel="2252AE43">
          <w:rPr>
            <w:noProof/>
            <w:lang w:val="en-IN" w:eastAsia="en-IN"/>
          </w:rPr>
          <w:delText xml:space="preserve">flow is </w:delText>
        </w:r>
        <w:r w:rsidDel="2252AE43">
          <w:rPr>
            <w:noProof/>
            <w:lang w:val="en-IN" w:eastAsia="en-IN"/>
          </w:rPr>
          <w:delText>SNOW- Curion –SAP)</w:delText>
        </w:r>
      </w:del>
    </w:p>
    <w:p w14:paraId="3CFA5899" w14:textId="77777777" w:rsidR="00EE62C0" w:rsidDel="2252AE43" w:rsidRDefault="00EE62C0" w:rsidP="00283AF3">
      <w:pPr>
        <w:spacing w:line="360" w:lineRule="auto"/>
        <w:ind w:left="-709"/>
        <w:rPr>
          <w:del w:id="277" w:author="Van Staden, Marius" w:date="2019-01-30T23:18:00Z"/>
          <w:noProof/>
          <w:lang w:val="en-IN" w:eastAsia="en-IN"/>
        </w:rPr>
      </w:pPr>
      <w:del w:id="278" w:author="Van Staden, Marius" w:date="2019-01-30T23:18:00Z">
        <w:r w:rsidDel="2252AE43">
          <w:rPr>
            <w:noProof/>
            <w:lang w:val="en-IN" w:eastAsia="en-IN"/>
          </w:rPr>
          <w:delText xml:space="preserve">                  Decision </w:delText>
        </w:r>
        <w:r w:rsidR="00040624" w:rsidDel="2252AE43">
          <w:rPr>
            <w:noProof/>
            <w:lang w:val="en-IN" w:eastAsia="en-IN"/>
          </w:rPr>
          <w:delText xml:space="preserve">box </w:delText>
        </w:r>
        <w:r w:rsidDel="2252AE43">
          <w:rPr>
            <w:noProof/>
            <w:lang w:val="en-IN" w:eastAsia="en-IN"/>
          </w:rPr>
          <w:delText xml:space="preserve">highlighted in </w:delText>
        </w:r>
        <w:r w:rsidR="00210D87" w:rsidDel="2252AE43">
          <w:rPr>
            <w:noProof/>
            <w:lang w:val="en-IN" w:eastAsia="en-IN"/>
          </w:rPr>
          <w:delText>Green</w:delText>
        </w:r>
        <w:r w:rsidDel="2252AE43">
          <w:rPr>
            <w:noProof/>
            <w:lang w:val="en-IN" w:eastAsia="en-IN"/>
          </w:rPr>
          <w:delText xml:space="preserve"> – No Process change but one new step added</w:delText>
        </w:r>
      </w:del>
    </w:p>
    <w:p w14:paraId="07CCAE92" w14:textId="48105724" w:rsidR="00040624" w:rsidDel="45489E7A" w:rsidRDefault="00040624">
      <w:pPr>
        <w:spacing w:line="360" w:lineRule="auto"/>
        <w:ind w:left="-709"/>
        <w:rPr>
          <w:del w:id="279" w:author="Van Staden, Marius" w:date="2019-01-30T23:33:00Z"/>
          <w:noProof/>
          <w:lang w:val="en-IN" w:eastAsia="en-IN"/>
          <w:rPrChange w:id="280" w:author="Van Staden, Marius" w:date="2019-01-30T23:19:00Z">
            <w:rPr>
              <w:del w:id="281" w:author="Van Staden, Marius" w:date="2019-01-30T23:33:00Z"/>
            </w:rPr>
          </w:rPrChange>
        </w:rPr>
        <w:pPrChange w:id="282" w:author="Van Staden, Marius" w:date="2019-01-30T23:19:00Z">
          <w:pPr>
            <w:ind w:left="-709"/>
          </w:pPr>
        </w:pPrChange>
      </w:pPr>
      <w:del w:id="283" w:author="Van Staden, Marius" w:date="2019-01-30T23:18:00Z">
        <w:r w:rsidDel="2252AE43">
          <w:rPr>
            <w:noProof/>
            <w:lang w:val="en-IN" w:eastAsia="en-IN"/>
          </w:rPr>
          <w:delText xml:space="preserve">                  </w:delText>
        </w:r>
        <w:r w:rsidR="00B04921" w:rsidDel="2252AE43">
          <w:rPr>
            <w:noProof/>
            <w:lang w:val="en-IN" w:eastAsia="en-IN"/>
          </w:rPr>
          <w:delText>Process</w:delText>
        </w:r>
        <w:r w:rsidDel="2252AE43">
          <w:rPr>
            <w:noProof/>
            <w:lang w:val="en-IN" w:eastAsia="en-IN"/>
          </w:rPr>
          <w:delText xml:space="preserve"> box highlighted in </w:delText>
        </w:r>
        <w:r w:rsidR="00210D87" w:rsidDel="2252AE43">
          <w:rPr>
            <w:noProof/>
            <w:lang w:val="en-IN" w:eastAsia="en-IN"/>
          </w:rPr>
          <w:delText>Green</w:delText>
        </w:r>
        <w:r w:rsidDel="2252AE43">
          <w:rPr>
            <w:noProof/>
            <w:lang w:val="en-IN" w:eastAsia="en-IN"/>
          </w:rPr>
          <w:delText xml:space="preserve"> – </w:delText>
        </w:r>
        <w:r w:rsidR="00B04921" w:rsidDel="2252AE43">
          <w:rPr>
            <w:noProof/>
            <w:lang w:val="en-IN" w:eastAsia="en-IN"/>
          </w:rPr>
          <w:delText>No Process change but one new step added</w:delText>
        </w:r>
      </w:del>
    </w:p>
    <w:p w14:paraId="1E111547" w14:textId="77777777" w:rsidR="0033283C" w:rsidRDefault="0033283C" w:rsidP="0033283C">
      <w:pPr>
        <w:spacing w:line="360" w:lineRule="auto"/>
        <w:rPr>
          <w:ins w:id="284" w:author="Venkata  Asha Latha MADAMALA" w:date="2019-04-12T20:03:00Z"/>
          <w:noProof/>
          <w:lang w:val="en-IN" w:eastAsia="en-IN"/>
        </w:rPr>
        <w:pPrChange w:id="285" w:author="Venkata  Asha Latha MADAMALA" w:date="2019-04-12T20:03:00Z">
          <w:pPr/>
        </w:pPrChange>
      </w:pPr>
    </w:p>
    <w:p w14:paraId="5B7B6FB9" w14:textId="23F234B0" w:rsidR="773A9B21" w:rsidDel="4D3ECC41" w:rsidRDefault="0033283C">
      <w:pPr>
        <w:spacing w:line="360" w:lineRule="auto"/>
        <w:ind w:left="-709"/>
        <w:rPr>
          <w:ins w:id="286" w:author="Van Staden, Marius" w:date="2019-01-30T23:18:00Z"/>
          <w:del w:id="287" w:author="Van Staden, Marius" w:date="2019-01-30T23:45:00Z"/>
          <w:noProof/>
          <w:lang w:val="en-IN" w:eastAsia="en-IN"/>
          <w:rPrChange w:id="288" w:author="Van Staden, Marius" w:date="2019-01-30T23:18:00Z">
            <w:rPr>
              <w:ins w:id="289" w:author="Van Staden, Marius" w:date="2019-01-30T23:18:00Z"/>
              <w:del w:id="290" w:author="Van Staden, Marius" w:date="2019-01-30T23:45:00Z"/>
            </w:rPr>
          </w:rPrChange>
        </w:rPr>
        <w:pPrChange w:id="291" w:author="Van Staden, Marius" w:date="2019-01-30T23:18:00Z">
          <w:pPr/>
        </w:pPrChange>
      </w:pPr>
      <w:ins w:id="292" w:author="Venkata  Asha Latha MADAMALA" w:date="2019-04-12T20:03:00Z">
        <w:r>
          <w:rPr>
            <w:noProof/>
            <w:lang w:val="en-IN" w:eastAsia="en-IN"/>
          </w:rPr>
          <w:t xml:space="preserve">                                      </w:t>
        </w:r>
      </w:ins>
      <w:ins w:id="293" w:author="Van Staden, Marius" w:date="2019-01-30T23:45:00Z">
        <w:r w:rsidR="773A9B21">
          <w:rPr>
            <w:noProof/>
            <w:lang w:val="en-IN" w:eastAsia="en-IN"/>
          </w:rPr>
          <w:drawing>
            <wp:inline distT="0" distB="0" distL="0" distR="0" wp14:anchorId="6497BA5B" wp14:editId="77C189F4">
              <wp:extent cx="4480237" cy="5895975"/>
              <wp:effectExtent l="0" t="0" r="0" b="0"/>
              <wp:docPr id="1295961153" name="Picture 129596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87619" cy="5905689"/>
                      </a:xfrm>
                      <a:prstGeom prst="rect">
                        <a:avLst/>
                      </a:prstGeom>
                    </pic:spPr>
                  </pic:pic>
                </a:graphicData>
              </a:graphic>
            </wp:inline>
          </w:drawing>
        </w:r>
      </w:ins>
    </w:p>
    <w:p w14:paraId="4A1E249E" w14:textId="0ACF0F2E" w:rsidR="4D3ECC41" w:rsidRDefault="4D3ECC41">
      <w:pPr>
        <w:spacing w:line="360" w:lineRule="auto"/>
        <w:ind w:left="-709"/>
        <w:pPrChange w:id="294" w:author="Van Staden, Marius" w:date="2019-01-30T23:45:00Z">
          <w:pPr/>
        </w:pPrChange>
      </w:pPr>
    </w:p>
    <w:p w14:paraId="20CC609A" w14:textId="50234A81" w:rsidR="773A9B21" w:rsidRDefault="773A9B21">
      <w:pPr>
        <w:spacing w:line="360" w:lineRule="auto"/>
        <w:ind w:left="-709"/>
        <w:rPr>
          <w:ins w:id="295" w:author="Van Staden, Marius" w:date="2019-01-30T23:18:00Z"/>
          <w:noProof/>
          <w:lang w:val="en-IN" w:eastAsia="en-IN"/>
          <w:rPrChange w:id="296" w:author="Van Staden, Marius" w:date="2019-01-30T23:18:00Z">
            <w:rPr>
              <w:ins w:id="297" w:author="Van Staden, Marius" w:date="2019-01-30T23:18:00Z"/>
            </w:rPr>
          </w:rPrChange>
        </w:rPr>
        <w:pPrChange w:id="298" w:author="Van Staden, Marius" w:date="2019-01-30T23:18:00Z">
          <w:pPr/>
        </w:pPrChange>
      </w:pPr>
    </w:p>
    <w:p w14:paraId="35AB5CED" w14:textId="50234A81" w:rsidR="773A9B21" w:rsidRDefault="773A9B21">
      <w:pPr>
        <w:spacing w:line="360" w:lineRule="auto"/>
        <w:ind w:left="-709"/>
        <w:rPr>
          <w:ins w:id="299" w:author="Van Staden, Marius" w:date="2019-01-30T23:18:00Z"/>
          <w:noProof/>
          <w:lang w:val="en-IN" w:eastAsia="en-IN"/>
          <w:rPrChange w:id="300" w:author="Van Staden, Marius" w:date="2019-01-30T23:18:00Z">
            <w:rPr>
              <w:ins w:id="301" w:author="Van Staden, Marius" w:date="2019-01-30T23:18:00Z"/>
            </w:rPr>
          </w:rPrChange>
        </w:rPr>
        <w:pPrChange w:id="302" w:author="Van Staden, Marius" w:date="2019-01-30T23:18:00Z">
          <w:pPr/>
        </w:pPrChange>
      </w:pPr>
    </w:p>
    <w:p w14:paraId="07899310" w14:textId="28E9014C" w:rsidR="773A9B21" w:rsidDel="0033283C" w:rsidRDefault="773A9B21">
      <w:pPr>
        <w:spacing w:after="0" w:line="360" w:lineRule="auto"/>
        <w:rPr>
          <w:del w:id="303" w:author="Venkata  Asha Latha MADAMALA" w:date="2019-04-12T20:03:00Z"/>
          <w:b/>
          <w:bCs/>
          <w:u w:val="single"/>
          <w:lang w:val="en-US" w:bidi="en-US"/>
        </w:rPr>
        <w:pPrChange w:id="304" w:author="Van Staden, Marius" w:date="2019-01-30T23:50:00Z">
          <w:pPr/>
        </w:pPrChange>
      </w:pPr>
    </w:p>
    <w:p w14:paraId="56D649EE" w14:textId="77777777" w:rsidR="0033283C" w:rsidRDefault="0033283C">
      <w:pPr>
        <w:spacing w:line="360" w:lineRule="auto"/>
        <w:ind w:left="-709"/>
        <w:rPr>
          <w:ins w:id="305" w:author="Venkata  Asha Latha MADAMALA" w:date="2019-04-12T20:03:00Z"/>
          <w:noProof/>
          <w:lang w:val="en-IN" w:eastAsia="en-IN"/>
          <w:rPrChange w:id="306" w:author="Van Staden, Marius" w:date="2019-01-30T23:18:00Z">
            <w:rPr>
              <w:ins w:id="307" w:author="Venkata  Asha Latha MADAMALA" w:date="2019-04-12T20:03:00Z"/>
            </w:rPr>
          </w:rPrChange>
        </w:rPr>
        <w:pPrChange w:id="308" w:author="Van Staden, Marius" w:date="2019-01-30T23:18:00Z">
          <w:pPr/>
        </w:pPrChange>
      </w:pPr>
    </w:p>
    <w:p w14:paraId="2629F84C" w14:textId="28E9014C" w:rsidR="773A9B21" w:rsidDel="0033283C" w:rsidRDefault="773A9B21">
      <w:pPr>
        <w:spacing w:line="360" w:lineRule="auto"/>
        <w:ind w:left="-709"/>
        <w:rPr>
          <w:del w:id="309" w:author="Venkata  Asha Latha MADAMALA" w:date="2019-04-12T20:03:00Z"/>
          <w:noProof/>
          <w:lang w:val="en-IN" w:eastAsia="en-IN"/>
          <w:rPrChange w:id="310" w:author="Van Staden, Marius" w:date="2019-01-30T23:18:00Z">
            <w:rPr>
              <w:del w:id="311" w:author="Venkata  Asha Latha MADAMALA" w:date="2019-04-12T20:03:00Z"/>
            </w:rPr>
          </w:rPrChange>
        </w:rPr>
        <w:pPrChange w:id="312" w:author="Van Staden, Marius" w:date="2019-01-30T23:18:00Z">
          <w:pPr/>
        </w:pPrChange>
      </w:pPr>
    </w:p>
    <w:p w14:paraId="5043CB0F" w14:textId="77777777" w:rsidR="00283AF3" w:rsidDel="0033283C" w:rsidRDefault="00283AF3">
      <w:pPr>
        <w:autoSpaceDE w:val="0"/>
        <w:autoSpaceDN w:val="0"/>
        <w:adjustRightInd w:val="0"/>
        <w:spacing w:after="0" w:line="360" w:lineRule="auto"/>
        <w:rPr>
          <w:ins w:id="313" w:author="Van Staden, Marius" w:date="2019-01-30T23:50:00Z"/>
          <w:del w:id="314" w:author="Venkata  Asha Latha MADAMALA" w:date="2019-04-12T20:03:00Z"/>
          <w:b/>
          <w:bCs/>
          <w:u w:val="single"/>
          <w:lang w:val="en-US" w:bidi="en-US"/>
          <w:rPrChange w:id="315" w:author="Van Staden, Marius" w:date="2019-01-30T23:50:00Z">
            <w:rPr>
              <w:ins w:id="316" w:author="Van Staden, Marius" w:date="2019-01-30T23:50:00Z"/>
              <w:del w:id="317" w:author="Venkata  Asha Latha MADAMALA" w:date="2019-04-12T20:03:00Z"/>
            </w:rPr>
          </w:rPrChange>
        </w:rPr>
        <w:pPrChange w:id="318" w:author="Van Staden, Marius" w:date="2019-01-30T23:50:00Z">
          <w:pPr>
            <w:autoSpaceDE w:val="0"/>
            <w:autoSpaceDN w:val="0"/>
            <w:adjustRightInd w:val="0"/>
          </w:pPr>
        </w:pPrChange>
      </w:pPr>
    </w:p>
    <w:p w14:paraId="63B05CC6" w14:textId="05D65B63" w:rsidR="4E437836" w:rsidDel="0033283C" w:rsidRDefault="4E437836">
      <w:pPr>
        <w:spacing w:after="0" w:line="360" w:lineRule="auto"/>
        <w:rPr>
          <w:ins w:id="319" w:author="Van Staden, Marius" w:date="2019-01-30T23:50:00Z"/>
          <w:del w:id="320" w:author="Venkata  Asha Latha MADAMALA" w:date="2019-04-12T20:03:00Z"/>
          <w:b/>
          <w:bCs/>
          <w:u w:val="single"/>
          <w:lang w:val="en-US" w:bidi="en-US"/>
          <w:rPrChange w:id="321" w:author="Van Staden, Marius" w:date="2019-01-30T23:50:00Z">
            <w:rPr>
              <w:ins w:id="322" w:author="Van Staden, Marius" w:date="2019-01-30T23:50:00Z"/>
              <w:del w:id="323" w:author="Venkata  Asha Latha MADAMALA" w:date="2019-04-12T20:03:00Z"/>
            </w:rPr>
          </w:rPrChange>
        </w:rPr>
        <w:pPrChange w:id="324" w:author="Van Staden, Marius" w:date="2019-01-30T23:50:00Z">
          <w:pPr/>
        </w:pPrChange>
      </w:pPr>
    </w:p>
    <w:p w14:paraId="67F68921" w14:textId="166A64F3" w:rsidR="4E437836" w:rsidRDefault="4E437836">
      <w:pPr>
        <w:spacing w:after="0" w:line="360" w:lineRule="auto"/>
        <w:rPr>
          <w:ins w:id="325" w:author="Van Staden, Marius" w:date="2019-01-30T23:50:00Z"/>
          <w:b/>
          <w:bCs/>
          <w:u w:val="single"/>
          <w:lang w:val="en-US" w:bidi="en-US"/>
          <w:rPrChange w:id="326" w:author="Van Staden, Marius" w:date="2019-01-30T23:50:00Z">
            <w:rPr>
              <w:ins w:id="327" w:author="Van Staden, Marius" w:date="2019-01-30T23:50:00Z"/>
            </w:rPr>
          </w:rPrChange>
        </w:rPr>
        <w:pPrChange w:id="328" w:author="Van Staden, Marius" w:date="2019-01-30T23:50:00Z">
          <w:pPr/>
        </w:pPrChange>
      </w:pPr>
    </w:p>
    <w:p w14:paraId="5B70B623" w14:textId="40529EA8" w:rsidR="4E437836" w:rsidRDefault="4E437836">
      <w:pPr>
        <w:spacing w:after="0" w:line="360" w:lineRule="auto"/>
        <w:rPr>
          <w:ins w:id="329" w:author="Van Staden, Marius" w:date="2019-01-30T23:50:00Z"/>
          <w:b/>
          <w:bCs/>
          <w:u w:val="single"/>
          <w:lang w:val="en-US" w:bidi="en-US"/>
          <w:rPrChange w:id="330" w:author="Van Staden, Marius" w:date="2019-01-30T23:50:00Z">
            <w:rPr>
              <w:ins w:id="331" w:author="Van Staden, Marius" w:date="2019-01-30T23:50:00Z"/>
            </w:rPr>
          </w:rPrChange>
        </w:rPr>
        <w:pPrChange w:id="332" w:author="Van Staden, Marius" w:date="2019-01-30T23:50:00Z">
          <w:pPr/>
        </w:pPrChange>
      </w:pPr>
    </w:p>
    <w:p w14:paraId="674F72DD" w14:textId="4557E827" w:rsidR="4E437836" w:rsidRDefault="4E437836">
      <w:pPr>
        <w:spacing w:after="0" w:line="360" w:lineRule="auto"/>
        <w:rPr>
          <w:ins w:id="333" w:author="Van Staden, Marius" w:date="2019-01-30T23:50:00Z"/>
          <w:b/>
          <w:bCs/>
          <w:u w:val="single"/>
          <w:lang w:val="en-US" w:bidi="en-US"/>
          <w:rPrChange w:id="334" w:author="Van Staden, Marius" w:date="2019-01-30T23:50:00Z">
            <w:rPr>
              <w:ins w:id="335" w:author="Van Staden, Marius" w:date="2019-01-30T23:50:00Z"/>
            </w:rPr>
          </w:rPrChange>
        </w:rPr>
        <w:pPrChange w:id="336" w:author="Van Staden, Marius" w:date="2019-01-30T23:50:00Z">
          <w:pPr/>
        </w:pPrChange>
      </w:pPr>
    </w:p>
    <w:p w14:paraId="07459315" w14:textId="77777777" w:rsidR="00283AF3" w:rsidRPr="0033283C" w:rsidDel="0033283C" w:rsidRDefault="00283AF3">
      <w:pPr>
        <w:autoSpaceDE w:val="0"/>
        <w:autoSpaceDN w:val="0"/>
        <w:adjustRightInd w:val="0"/>
        <w:spacing w:after="0" w:line="360" w:lineRule="auto"/>
        <w:rPr>
          <w:ins w:id="337" w:author="Van Staden, Marius" w:date="2019-01-30T23:50:00Z"/>
          <w:del w:id="338" w:author="Venkata  Asha Latha MADAMALA" w:date="2019-04-12T20:03:00Z"/>
          <w:b/>
          <w:bCs/>
          <w:sz w:val="28"/>
          <w:szCs w:val="28"/>
          <w:u w:val="single"/>
          <w:lang w:val="en-US" w:bidi="en-US"/>
          <w:rPrChange w:id="339" w:author="Venkata  Asha Latha MADAMALA" w:date="2019-04-12T20:03:00Z">
            <w:rPr>
              <w:ins w:id="340" w:author="Van Staden, Marius" w:date="2019-01-30T23:50:00Z"/>
              <w:del w:id="341" w:author="Venkata  Asha Latha MADAMALA" w:date="2019-04-12T20:03:00Z"/>
            </w:rPr>
          </w:rPrChange>
        </w:rPr>
        <w:pPrChange w:id="342" w:author="Van Staden, Marius" w:date="2019-01-30T23:50:00Z">
          <w:pPr>
            <w:autoSpaceDE w:val="0"/>
            <w:autoSpaceDN w:val="0"/>
            <w:adjustRightInd w:val="0"/>
          </w:pPr>
        </w:pPrChange>
      </w:pPr>
    </w:p>
    <w:p w14:paraId="2D3DB3BF" w14:textId="77777777" w:rsidR="00430BEC" w:rsidRDefault="00430BEC" w:rsidP="00283AF3">
      <w:pPr>
        <w:autoSpaceDE w:val="0"/>
        <w:autoSpaceDN w:val="0"/>
        <w:adjustRightInd w:val="0"/>
        <w:spacing w:after="0" w:line="360" w:lineRule="auto"/>
        <w:rPr>
          <w:ins w:id="343" w:author="Venkata  Asha Latha MADAMALA" w:date="2019-04-12T20:04:00Z"/>
          <w:b/>
          <w:sz w:val="28"/>
          <w:szCs w:val="28"/>
          <w:u w:val="single"/>
          <w:lang w:val="en-US" w:bidi="en-US"/>
        </w:rPr>
      </w:pPr>
      <w:r w:rsidRPr="0033283C">
        <w:rPr>
          <w:b/>
          <w:sz w:val="28"/>
          <w:szCs w:val="28"/>
          <w:u w:val="single"/>
          <w:lang w:val="en-US" w:bidi="en-US"/>
          <w:rPrChange w:id="344" w:author="Venkata  Asha Latha MADAMALA" w:date="2019-04-12T20:03:00Z">
            <w:rPr>
              <w:b/>
              <w:u w:val="single"/>
              <w:lang w:val="en-US" w:bidi="en-US"/>
            </w:rPr>
          </w:rPrChange>
        </w:rPr>
        <w:t>Process Flow:</w:t>
      </w:r>
    </w:p>
    <w:p w14:paraId="10882818" w14:textId="77777777" w:rsidR="0033283C" w:rsidRPr="0033283C" w:rsidRDefault="0033283C" w:rsidP="00283AF3">
      <w:pPr>
        <w:autoSpaceDE w:val="0"/>
        <w:autoSpaceDN w:val="0"/>
        <w:adjustRightInd w:val="0"/>
        <w:spacing w:after="0" w:line="360" w:lineRule="auto"/>
        <w:rPr>
          <w:b/>
          <w:sz w:val="28"/>
          <w:szCs w:val="28"/>
          <w:u w:val="single"/>
          <w:lang w:val="en-US" w:bidi="en-US"/>
          <w:rPrChange w:id="345" w:author="Venkata  Asha Latha MADAMALA" w:date="2019-04-12T20:03:00Z">
            <w:rPr>
              <w:b/>
              <w:u w:val="single"/>
              <w:lang w:val="en-US" w:bidi="en-US"/>
            </w:rPr>
          </w:rPrChange>
        </w:rPr>
      </w:pPr>
    </w:p>
    <w:p w14:paraId="26356B07" w14:textId="77777777" w:rsidR="00430BEC" w:rsidRDefault="00210D87" w:rsidP="00283AF3">
      <w:pPr>
        <w:pStyle w:val="ListParagraph"/>
        <w:numPr>
          <w:ilvl w:val="0"/>
          <w:numId w:val="9"/>
        </w:numPr>
        <w:spacing w:line="360" w:lineRule="auto"/>
      </w:pPr>
      <w:r>
        <w:t xml:space="preserve">Employee or a contract Manager </w:t>
      </w:r>
      <w:r w:rsidR="00315AF9">
        <w:t>creates the request for:</w:t>
      </w:r>
    </w:p>
    <w:p w14:paraId="2429DBA4" w14:textId="5292410B" w:rsidR="00315AF9" w:rsidRPr="003C144A" w:rsidRDefault="00315AF9" w:rsidP="00283AF3">
      <w:pPr>
        <w:pStyle w:val="ListParagraph"/>
        <w:numPr>
          <w:ilvl w:val="0"/>
          <w:numId w:val="12"/>
        </w:numPr>
        <w:spacing w:line="360" w:lineRule="auto"/>
      </w:pPr>
      <w:r w:rsidRPr="003C144A">
        <w:t xml:space="preserve">New </w:t>
      </w:r>
      <w:r w:rsidR="00FD4901">
        <w:t xml:space="preserve">plant </w:t>
      </w:r>
      <w:r w:rsidRPr="003C144A">
        <w:t xml:space="preserve">user </w:t>
      </w:r>
      <w:r w:rsidR="00FD4901">
        <w:t>access (plant field mandatory and only display plant roles on SNOW form)</w:t>
      </w:r>
    </w:p>
    <w:p w14:paraId="197D9924" w14:textId="4019751A" w:rsidR="00FD4901" w:rsidRPr="003C144A" w:rsidRDefault="00FD4901" w:rsidP="00FD4901">
      <w:pPr>
        <w:pStyle w:val="ListParagraph"/>
        <w:numPr>
          <w:ilvl w:val="0"/>
          <w:numId w:val="12"/>
        </w:numPr>
        <w:spacing w:line="360" w:lineRule="auto"/>
      </w:pPr>
      <w:r w:rsidRPr="003C144A">
        <w:t xml:space="preserve">New </w:t>
      </w:r>
      <w:r>
        <w:t xml:space="preserve">non-plant </w:t>
      </w:r>
      <w:r w:rsidRPr="003C144A">
        <w:t xml:space="preserve">user </w:t>
      </w:r>
      <w:r>
        <w:t>access (plant field optional and only display non-plant roles on SNOW form)</w:t>
      </w:r>
    </w:p>
    <w:p w14:paraId="2B323F59" w14:textId="14DF9D35" w:rsidR="00315AF9" w:rsidRDefault="00315AF9" w:rsidP="00283AF3">
      <w:pPr>
        <w:pStyle w:val="ListParagraph"/>
        <w:numPr>
          <w:ilvl w:val="0"/>
          <w:numId w:val="12"/>
        </w:numPr>
        <w:spacing w:line="360" w:lineRule="auto"/>
      </w:pPr>
      <w:r w:rsidRPr="003C144A">
        <w:t>Additional role to existing user</w:t>
      </w:r>
      <w:r w:rsidR="00FD4901">
        <w:t xml:space="preserve"> </w:t>
      </w:r>
    </w:p>
    <w:p w14:paraId="619EAAE1" w14:textId="0F179D98" w:rsidR="00CE3132" w:rsidRPr="003C144A" w:rsidRDefault="00CE3132" w:rsidP="00CE3132">
      <w:pPr>
        <w:pStyle w:val="ListParagraph"/>
        <w:numPr>
          <w:ilvl w:val="1"/>
          <w:numId w:val="12"/>
        </w:numPr>
        <w:spacing w:line="360" w:lineRule="auto"/>
      </w:pPr>
      <w:r>
        <w:t>SAP Gateway must provide via API the roles associated with existing user, allowing him to select the one he currently does not have.</w:t>
      </w:r>
    </w:p>
    <w:p w14:paraId="1CD512D0" w14:textId="02224DE6" w:rsidR="00315AF9" w:rsidRDefault="00315AF9" w:rsidP="00283AF3">
      <w:pPr>
        <w:pStyle w:val="ListParagraph"/>
        <w:numPr>
          <w:ilvl w:val="0"/>
          <w:numId w:val="12"/>
        </w:numPr>
        <w:spacing w:line="360" w:lineRule="auto"/>
      </w:pPr>
      <w:r w:rsidRPr="003C144A">
        <w:t>Additional plant to existing user</w:t>
      </w:r>
    </w:p>
    <w:p w14:paraId="6B51FB7F" w14:textId="615967C5" w:rsidR="00CE3132" w:rsidRDefault="00CE3132" w:rsidP="00CE3132">
      <w:pPr>
        <w:pStyle w:val="ListParagraph"/>
        <w:numPr>
          <w:ilvl w:val="1"/>
          <w:numId w:val="12"/>
        </w:numPr>
        <w:spacing w:line="360" w:lineRule="auto"/>
      </w:pPr>
      <w:r>
        <w:t>SAP Gateway must provide via API the plants associated with existing user, allowing him to select the one he currently does not have (maximum 10 plants per request).</w:t>
      </w:r>
    </w:p>
    <w:p w14:paraId="3DEED5A5" w14:textId="46F8499E" w:rsidR="000228F7" w:rsidRPr="003C144A" w:rsidRDefault="000228F7" w:rsidP="00CE3132">
      <w:pPr>
        <w:pStyle w:val="ListParagraph"/>
        <w:numPr>
          <w:ilvl w:val="1"/>
          <w:numId w:val="12"/>
        </w:numPr>
        <w:spacing w:line="360" w:lineRule="auto"/>
      </w:pPr>
      <w:r>
        <w:t>SAP Gateway will provide a way to feed the plant’s list on SNOW. It can be daily updates.</w:t>
      </w:r>
    </w:p>
    <w:p w14:paraId="7B872DCC" w14:textId="77777777" w:rsidR="00210D87" w:rsidRPr="003C144A" w:rsidRDefault="00210D87" w:rsidP="00283AF3">
      <w:pPr>
        <w:pStyle w:val="ListParagraph"/>
        <w:numPr>
          <w:ilvl w:val="0"/>
          <w:numId w:val="9"/>
        </w:numPr>
        <w:spacing w:line="360" w:lineRule="auto"/>
      </w:pPr>
      <w:r w:rsidRPr="003C144A">
        <w:t xml:space="preserve">SNOW will generate a </w:t>
      </w:r>
      <w:proofErr w:type="spellStart"/>
      <w:r w:rsidRPr="003C144A">
        <w:t>Service</w:t>
      </w:r>
      <w:r w:rsidR="005D5564">
        <w:t>Now</w:t>
      </w:r>
      <w:proofErr w:type="spellEnd"/>
      <w:r w:rsidRPr="003C144A">
        <w:t xml:space="preserve"> Ticket for the request</w:t>
      </w:r>
    </w:p>
    <w:p w14:paraId="61D6E596" w14:textId="77777777" w:rsidR="00315AF9" w:rsidRDefault="006F62B0" w:rsidP="00283AF3">
      <w:pPr>
        <w:pStyle w:val="ListParagraph"/>
        <w:numPr>
          <w:ilvl w:val="0"/>
          <w:numId w:val="9"/>
        </w:numPr>
        <w:spacing w:line="360" w:lineRule="auto"/>
      </w:pPr>
      <w:r w:rsidRPr="003C144A">
        <w:t>SNOW Sends notification of the request to user</w:t>
      </w:r>
    </w:p>
    <w:p w14:paraId="67C04F73" w14:textId="77777777" w:rsidR="00C70259" w:rsidRDefault="00C70259" w:rsidP="00283AF3">
      <w:pPr>
        <w:pStyle w:val="ListParagraph"/>
        <w:numPr>
          <w:ilvl w:val="0"/>
          <w:numId w:val="9"/>
        </w:numPr>
        <w:spacing w:line="360" w:lineRule="auto"/>
      </w:pPr>
      <w:r>
        <w:t>Check if request is approved.</w:t>
      </w:r>
    </w:p>
    <w:p w14:paraId="0EAEBDF4" w14:textId="77777777" w:rsidR="00210D87" w:rsidRDefault="00683DF8" w:rsidP="00283AF3">
      <w:pPr>
        <w:pStyle w:val="ListParagraph"/>
        <w:numPr>
          <w:ilvl w:val="0"/>
          <w:numId w:val="16"/>
        </w:numPr>
        <w:spacing w:line="360" w:lineRule="auto"/>
        <w:ind w:left="709"/>
      </w:pPr>
      <w:r>
        <w:t>If the request was made by the employee’s manager, the system will auto-approve the request</w:t>
      </w:r>
    </w:p>
    <w:p w14:paraId="2D8EF815" w14:textId="77777777" w:rsidR="00683DF8" w:rsidRDefault="00683DF8" w:rsidP="00283AF3">
      <w:pPr>
        <w:pStyle w:val="ListParagraph"/>
        <w:numPr>
          <w:ilvl w:val="0"/>
          <w:numId w:val="9"/>
        </w:numPr>
        <w:spacing w:line="360" w:lineRule="auto"/>
      </w:pPr>
      <w:r>
        <w:t>If the request was made by someone other than the user’s manager, the system will send the approval request to the user’s manager</w:t>
      </w:r>
    </w:p>
    <w:p w14:paraId="0BC8343B" w14:textId="77777777" w:rsidR="00683DF8" w:rsidRDefault="00683DF8" w:rsidP="00283AF3">
      <w:pPr>
        <w:pStyle w:val="ListParagraph"/>
        <w:numPr>
          <w:ilvl w:val="0"/>
          <w:numId w:val="9"/>
        </w:numPr>
        <w:spacing w:line="360" w:lineRule="auto"/>
      </w:pPr>
      <w:r>
        <w:t>Manager will decide whether to approve request or not</w:t>
      </w:r>
    </w:p>
    <w:p w14:paraId="6AB5B8DD" w14:textId="77777777" w:rsidR="00683DF8" w:rsidRPr="00430BEC" w:rsidRDefault="00683DF8" w:rsidP="00283AF3">
      <w:pPr>
        <w:pStyle w:val="ListParagraph"/>
        <w:numPr>
          <w:ilvl w:val="0"/>
          <w:numId w:val="9"/>
        </w:numPr>
        <w:spacing w:line="360" w:lineRule="auto"/>
      </w:pPr>
      <w:commentRangeStart w:id="346"/>
      <w:r w:rsidRPr="00FD4901">
        <w:t xml:space="preserve">Denial </w:t>
      </w:r>
      <w:commentRangeEnd w:id="346"/>
      <w:r w:rsidR="00FD4901" w:rsidRPr="00FD4901">
        <w:rPr>
          <w:rStyle w:val="CommentReference"/>
        </w:rPr>
        <w:commentReference w:id="346"/>
      </w:r>
      <w:r w:rsidRPr="00FD4901">
        <w:t xml:space="preserve">notification sent </w:t>
      </w:r>
      <w:r>
        <w:t>to user</w:t>
      </w:r>
    </w:p>
    <w:p w14:paraId="386F5F74" w14:textId="77777777" w:rsidR="00210D87" w:rsidRDefault="00210D87" w:rsidP="00283AF3">
      <w:pPr>
        <w:pStyle w:val="ListParagraph"/>
        <w:numPr>
          <w:ilvl w:val="0"/>
          <w:numId w:val="9"/>
        </w:numPr>
        <w:spacing w:line="360" w:lineRule="auto"/>
      </w:pPr>
      <w:r>
        <w:t xml:space="preserve">SNOW </w:t>
      </w:r>
      <w:r w:rsidR="00E959EB">
        <w:t>p</w:t>
      </w:r>
      <w:r>
        <w:t xml:space="preserve">repares the data and send to </w:t>
      </w:r>
      <w:ins w:id="347" w:author="Ganesh Kommana" w:date="2018-11-15T22:18:00Z">
        <w:r w:rsidR="009638A0">
          <w:t>Gateway</w:t>
        </w:r>
      </w:ins>
      <w:del w:id="348" w:author="Ganesh Kommana" w:date="2018-11-15T22:18:00Z">
        <w:r w:rsidDel="009638A0">
          <w:delText>SAP</w:delText>
        </w:r>
      </w:del>
    </w:p>
    <w:p w14:paraId="3F5B73F3" w14:textId="196AD4D2" w:rsidR="00430BEC" w:rsidRDefault="009638A0" w:rsidP="00283AF3">
      <w:pPr>
        <w:pStyle w:val="ListParagraph"/>
        <w:numPr>
          <w:ilvl w:val="0"/>
          <w:numId w:val="9"/>
        </w:numPr>
        <w:spacing w:line="360" w:lineRule="auto"/>
      </w:pPr>
      <w:ins w:id="349" w:author="Ganesh Kommana" w:date="2018-11-15T22:18:00Z">
        <w:r>
          <w:t>Gateway</w:t>
        </w:r>
      </w:ins>
      <w:del w:id="350" w:author="Ganesh Kommana" w:date="2018-11-15T22:18:00Z">
        <w:r w:rsidR="00210D87" w:rsidDel="009638A0">
          <w:delText>SAP</w:delText>
        </w:r>
      </w:del>
      <w:r w:rsidR="00210D87">
        <w:t xml:space="preserve"> check</w:t>
      </w:r>
      <w:r w:rsidR="00E959EB">
        <w:t>s</w:t>
      </w:r>
      <w:r w:rsidR="00210D87">
        <w:t xml:space="preserve"> whether the </w:t>
      </w:r>
      <w:r w:rsidR="00FD4901">
        <w:t>request</w:t>
      </w:r>
      <w:r w:rsidR="00210D87">
        <w:t xml:space="preserve"> is created for new user or Existing user</w:t>
      </w:r>
    </w:p>
    <w:p w14:paraId="3E531513" w14:textId="77777777" w:rsidR="00657C81" w:rsidRDefault="00657C81" w:rsidP="00283AF3">
      <w:pPr>
        <w:pStyle w:val="ListParagraph"/>
        <w:numPr>
          <w:ilvl w:val="0"/>
          <w:numId w:val="9"/>
        </w:numPr>
        <w:spacing w:line="360" w:lineRule="auto"/>
      </w:pPr>
      <w:r>
        <w:t>I</w:t>
      </w:r>
      <w:r w:rsidR="006F0A99">
        <w:t xml:space="preserve">f the </w:t>
      </w:r>
      <w:r>
        <w:t>request</w:t>
      </w:r>
      <w:r w:rsidR="006F0A99">
        <w:t xml:space="preserve"> is for New user, then Process the Data</w:t>
      </w:r>
      <w:r>
        <w:t>*</w:t>
      </w:r>
    </w:p>
    <w:p w14:paraId="4E353181" w14:textId="7C4E0837" w:rsidR="006F0A99" w:rsidRPr="00430BEC" w:rsidRDefault="00657C81" w:rsidP="00657C81">
      <w:pPr>
        <w:spacing w:line="360" w:lineRule="auto"/>
      </w:pPr>
      <w:r>
        <w:t xml:space="preserve">*SAP Gateway will need to check if this user already exists in the user </w:t>
      </w:r>
      <w:proofErr w:type="spellStart"/>
      <w:r>
        <w:t>masterdata</w:t>
      </w:r>
      <w:proofErr w:type="spellEnd"/>
      <w:r>
        <w:t>. If yes, SAP Gateway will generate an error and stop the processing of the user creation. A notification will be sent back to the user’s manager instructing him to create a new request to update the existing user and a Failure status sent back to SNOW. If no, SAP gateway will proceed with the creation of the user.</w:t>
      </w:r>
      <w:r w:rsidR="006F0A99">
        <w:t xml:space="preserve"> </w:t>
      </w:r>
    </w:p>
    <w:p w14:paraId="7A88D959" w14:textId="77777777" w:rsidR="00E959EB" w:rsidRDefault="00E959EB" w:rsidP="00283AF3">
      <w:pPr>
        <w:pStyle w:val="ListParagraph"/>
        <w:numPr>
          <w:ilvl w:val="0"/>
          <w:numId w:val="9"/>
        </w:numPr>
        <w:spacing w:line="360" w:lineRule="auto"/>
      </w:pPr>
      <w:r>
        <w:t xml:space="preserve">Check if the exiting user is valid in </w:t>
      </w:r>
      <w:ins w:id="351" w:author="Ganesh Kommana" w:date="2018-11-15T22:18:00Z">
        <w:r w:rsidR="009638A0">
          <w:t>SAP</w:t>
        </w:r>
      </w:ins>
      <w:del w:id="352" w:author="Ganesh Kommana" w:date="2018-11-15T22:18:00Z">
        <w:r w:rsidDel="009638A0">
          <w:delText>SAP</w:delText>
        </w:r>
      </w:del>
      <w:r>
        <w:t xml:space="preserve">. </w:t>
      </w:r>
      <w:r w:rsidR="006F0A99">
        <w:t xml:space="preserve">If the User Valid Then </w:t>
      </w:r>
      <w:del w:id="353" w:author="Ganesh Kommana" w:date="2018-11-15T22:24:00Z">
        <w:r w:rsidR="006F0A99" w:rsidDel="003F064A">
          <w:delText>Process the data</w:delText>
        </w:r>
      </w:del>
      <w:ins w:id="354" w:author="Ganesh Kommana" w:date="2018-11-15T22:24:00Z">
        <w:r w:rsidR="003F064A">
          <w:t>User create or Update Process</w:t>
        </w:r>
      </w:ins>
      <w:r>
        <w:t xml:space="preserve"> (10)</w:t>
      </w:r>
    </w:p>
    <w:p w14:paraId="09FDCAA6" w14:textId="34607E0F" w:rsidR="00430BEC" w:rsidRDefault="00E959EB" w:rsidP="00283AF3">
      <w:pPr>
        <w:pStyle w:val="ListParagraph"/>
        <w:numPr>
          <w:ilvl w:val="0"/>
          <w:numId w:val="9"/>
        </w:numPr>
        <w:spacing w:line="360" w:lineRule="auto"/>
      </w:pPr>
      <w:r>
        <w:lastRenderedPageBreak/>
        <w:t>If the user is not va</w:t>
      </w:r>
      <w:r w:rsidR="00657C81">
        <w:t>lid send Failure status to SNOW*</w:t>
      </w:r>
    </w:p>
    <w:p w14:paraId="52257B26" w14:textId="17DF2B48" w:rsidR="00657C81" w:rsidRDefault="00657C81" w:rsidP="00657C81">
      <w:pPr>
        <w:spacing w:line="360" w:lineRule="auto"/>
      </w:pPr>
      <w:r>
        <w:t xml:space="preserve">*SAP Gateway will need to check if this user already exists in the user </w:t>
      </w:r>
      <w:proofErr w:type="spellStart"/>
      <w:r>
        <w:t>masterdata</w:t>
      </w:r>
      <w:proofErr w:type="spellEnd"/>
      <w:r>
        <w:t xml:space="preserve">. </w:t>
      </w:r>
    </w:p>
    <w:p w14:paraId="51968727" w14:textId="77777777" w:rsidR="00D32412" w:rsidRDefault="00D32412" w:rsidP="00283AF3">
      <w:pPr>
        <w:pStyle w:val="ListParagraph"/>
        <w:numPr>
          <w:ilvl w:val="0"/>
          <w:numId w:val="9"/>
        </w:numPr>
        <w:spacing w:line="360" w:lineRule="auto"/>
      </w:pPr>
      <w:r>
        <w:t>SNOW will trigger the failure message to User’s manager</w:t>
      </w:r>
    </w:p>
    <w:p w14:paraId="632F19DF" w14:textId="77777777" w:rsidR="00D32412" w:rsidRPr="00430BEC" w:rsidRDefault="00D32412" w:rsidP="00283AF3">
      <w:pPr>
        <w:pStyle w:val="ListParagraph"/>
        <w:numPr>
          <w:ilvl w:val="0"/>
          <w:numId w:val="9"/>
        </w:numPr>
        <w:spacing w:line="360" w:lineRule="auto"/>
      </w:pPr>
      <w:r>
        <w:t>SNOW will create an incident reporting the failure to the appropriate team (SAP Security) and reference the original request</w:t>
      </w:r>
    </w:p>
    <w:p w14:paraId="6E338718" w14:textId="77777777" w:rsidR="00D32412" w:rsidRDefault="00D32412" w:rsidP="00283AF3">
      <w:pPr>
        <w:pStyle w:val="ListParagraph"/>
        <w:numPr>
          <w:ilvl w:val="0"/>
          <w:numId w:val="9"/>
        </w:numPr>
        <w:spacing w:line="360" w:lineRule="auto"/>
      </w:pPr>
      <w:r>
        <w:t>Check if the request was successfully processed.</w:t>
      </w:r>
    </w:p>
    <w:p w14:paraId="597EDBBA" w14:textId="77777777" w:rsidR="00430BEC" w:rsidRDefault="006F0A99" w:rsidP="00283AF3">
      <w:pPr>
        <w:pStyle w:val="ListParagraph"/>
        <w:numPr>
          <w:ilvl w:val="0"/>
          <w:numId w:val="9"/>
        </w:numPr>
        <w:spacing w:line="360" w:lineRule="auto"/>
      </w:pPr>
      <w:r>
        <w:t xml:space="preserve">If </w:t>
      </w:r>
      <w:r w:rsidR="00E959EB">
        <w:t>the request is successfully processed</w:t>
      </w:r>
      <w:r>
        <w:t xml:space="preserve">, then a success </w:t>
      </w:r>
      <w:r w:rsidR="00E959EB">
        <w:t xml:space="preserve">status will be passed </w:t>
      </w:r>
      <w:r>
        <w:t>to SNOW with credentials</w:t>
      </w:r>
      <w:r w:rsidR="00E959EB">
        <w:t>.</w:t>
      </w:r>
    </w:p>
    <w:p w14:paraId="01A7F99D" w14:textId="678C3847" w:rsidR="00430BEC" w:rsidRDefault="006F0A99" w:rsidP="00283AF3">
      <w:pPr>
        <w:pStyle w:val="ListParagraph"/>
        <w:numPr>
          <w:ilvl w:val="0"/>
          <w:numId w:val="9"/>
        </w:numPr>
        <w:spacing w:line="360" w:lineRule="auto"/>
      </w:pPr>
      <w:r>
        <w:t xml:space="preserve">Update </w:t>
      </w:r>
      <w:r w:rsidR="00D32412">
        <w:t>Plant/User relationship in</w:t>
      </w:r>
      <w:r>
        <w:t xml:space="preserve"> SAP Plant Access Table</w:t>
      </w:r>
    </w:p>
    <w:p w14:paraId="0957F4CE" w14:textId="0ABBF898" w:rsidR="00657C81" w:rsidRPr="00430BEC" w:rsidRDefault="00045891" w:rsidP="00283AF3">
      <w:pPr>
        <w:pStyle w:val="ListParagraph"/>
        <w:numPr>
          <w:ilvl w:val="0"/>
          <w:numId w:val="9"/>
        </w:numPr>
        <w:spacing w:line="360" w:lineRule="auto"/>
      </w:pPr>
      <w:r>
        <w:t>Success message will be sent to user’s manager with credentials.</w:t>
      </w:r>
    </w:p>
    <w:p w14:paraId="6B2C84E3" w14:textId="77777777" w:rsidR="00BF6256" w:rsidRPr="00BF6256" w:rsidRDefault="00BF6256" w:rsidP="00283AF3">
      <w:pPr>
        <w:spacing w:line="360" w:lineRule="auto"/>
        <w:rPr>
          <w:b/>
        </w:rPr>
      </w:pPr>
      <w:r w:rsidRPr="00BF6256">
        <w:rPr>
          <w:b/>
        </w:rPr>
        <w:t xml:space="preserve">High Level </w:t>
      </w:r>
      <w:r w:rsidR="004731B2">
        <w:rPr>
          <w:b/>
        </w:rPr>
        <w:t>SNOW</w:t>
      </w:r>
      <w:r w:rsidRPr="00BF6256">
        <w:rPr>
          <w:b/>
        </w:rPr>
        <w:t xml:space="preserve"> </w:t>
      </w:r>
      <w:r w:rsidR="00E74123">
        <w:rPr>
          <w:b/>
        </w:rPr>
        <w:t xml:space="preserve">Form </w:t>
      </w:r>
      <w:r w:rsidR="00077B84" w:rsidRPr="00BF6256">
        <w:rPr>
          <w:b/>
        </w:rPr>
        <w:t>Changes:</w:t>
      </w:r>
    </w:p>
    <w:p w14:paraId="2F1AB0A6" w14:textId="77777777" w:rsidR="00E74123" w:rsidRPr="00E74123" w:rsidRDefault="00E74123" w:rsidP="00283AF3">
      <w:pPr>
        <w:pStyle w:val="ListParagraph"/>
        <w:numPr>
          <w:ilvl w:val="0"/>
          <w:numId w:val="11"/>
        </w:numPr>
        <w:spacing w:line="360" w:lineRule="auto"/>
        <w:rPr>
          <w:b/>
        </w:rPr>
      </w:pPr>
      <w:r w:rsidRPr="00E74123">
        <w:rPr>
          <w:b/>
        </w:rPr>
        <w:t xml:space="preserve">New Fields: </w:t>
      </w:r>
    </w:p>
    <w:p w14:paraId="45751CE4" w14:textId="11414E6E" w:rsidR="00E74123" w:rsidRDefault="2EA47664" w:rsidP="00283AF3">
      <w:pPr>
        <w:pStyle w:val="ListParagraph"/>
        <w:numPr>
          <w:ilvl w:val="0"/>
          <w:numId w:val="16"/>
        </w:numPr>
        <w:spacing w:line="360" w:lineRule="auto"/>
        <w:ind w:left="709"/>
      </w:pPr>
      <w:r w:rsidRPr="2EA47664">
        <w:rPr>
          <w:i/>
          <w:iCs/>
        </w:rPr>
        <w:t>Request Type</w:t>
      </w:r>
      <w:r>
        <w:t xml:space="preserve">: Add, </w:t>
      </w:r>
      <w:r w:rsidR="00B75624">
        <w:t>Modify, Termination</w:t>
      </w:r>
    </w:p>
    <w:p w14:paraId="2E6B175D" w14:textId="175A5BF9" w:rsidR="00E74123" w:rsidRDefault="00E74123" w:rsidP="00283AF3">
      <w:pPr>
        <w:pStyle w:val="ListParagraph"/>
        <w:numPr>
          <w:ilvl w:val="0"/>
          <w:numId w:val="16"/>
        </w:numPr>
        <w:spacing w:line="360" w:lineRule="auto"/>
        <w:ind w:left="709"/>
      </w:pPr>
      <w:r w:rsidRPr="00C70259">
        <w:rPr>
          <w:i/>
        </w:rPr>
        <w:t>Environment</w:t>
      </w:r>
      <w:r>
        <w:t>: TST, PRD</w:t>
      </w:r>
    </w:p>
    <w:p w14:paraId="00872452" w14:textId="1ECF23F7" w:rsidR="00B75624" w:rsidRDefault="00B75624" w:rsidP="00283AF3">
      <w:pPr>
        <w:pStyle w:val="ListParagraph"/>
        <w:numPr>
          <w:ilvl w:val="0"/>
          <w:numId w:val="16"/>
        </w:numPr>
        <w:spacing w:line="360" w:lineRule="auto"/>
        <w:ind w:left="709"/>
      </w:pPr>
      <w:r>
        <w:rPr>
          <w:i/>
        </w:rPr>
        <w:t>U</w:t>
      </w:r>
      <w:r w:rsidR="00045891">
        <w:rPr>
          <w:i/>
        </w:rPr>
        <w:t>s</w:t>
      </w:r>
      <w:r>
        <w:rPr>
          <w:i/>
        </w:rPr>
        <w:t>er Type</w:t>
      </w:r>
      <w:r w:rsidRPr="00B75624">
        <w:t>:</w:t>
      </w:r>
      <w:r>
        <w:t xml:space="preserve"> Plant, Others</w:t>
      </w:r>
    </w:p>
    <w:p w14:paraId="743795C0" w14:textId="4862F4E9" w:rsidR="00E74123" w:rsidRDefault="2EA47664" w:rsidP="00283AF3">
      <w:pPr>
        <w:pStyle w:val="ListParagraph"/>
        <w:numPr>
          <w:ilvl w:val="0"/>
          <w:numId w:val="16"/>
        </w:numPr>
        <w:spacing w:line="360" w:lineRule="auto"/>
        <w:ind w:left="709"/>
      </w:pPr>
      <w:proofErr w:type="spellStart"/>
      <w:r w:rsidRPr="2EA47664">
        <w:rPr>
          <w:i/>
          <w:iCs/>
        </w:rPr>
        <w:t>UserID</w:t>
      </w:r>
      <w:proofErr w:type="spellEnd"/>
      <w:r>
        <w:t>: Only display field if “Request Type” Modify/</w:t>
      </w:r>
      <w:r w:rsidR="00B75624">
        <w:t>Termination</w:t>
      </w:r>
      <w:r>
        <w:t xml:space="preserve"> is selected. Populate user name from database SNOW.</w:t>
      </w:r>
    </w:p>
    <w:p w14:paraId="6537F28F" w14:textId="77777777" w:rsidR="00EF6BFF" w:rsidRDefault="00EF6BFF" w:rsidP="00EF6BFF">
      <w:pPr>
        <w:pStyle w:val="ListParagraph"/>
        <w:spacing w:line="360" w:lineRule="auto"/>
        <w:ind w:left="709"/>
      </w:pPr>
    </w:p>
    <w:p w14:paraId="47FC9F55" w14:textId="77777777" w:rsidR="00665C93" w:rsidRDefault="00E74123" w:rsidP="00283AF3">
      <w:pPr>
        <w:pStyle w:val="ListParagraph"/>
        <w:numPr>
          <w:ilvl w:val="0"/>
          <w:numId w:val="11"/>
        </w:numPr>
        <w:spacing w:line="360" w:lineRule="auto"/>
        <w:rPr>
          <w:b/>
        </w:rPr>
      </w:pPr>
      <w:r w:rsidRPr="00E74123">
        <w:rPr>
          <w:b/>
        </w:rPr>
        <w:t>Option to select multiple plants</w:t>
      </w:r>
      <w:r w:rsidR="004102C8">
        <w:rPr>
          <w:b/>
        </w:rPr>
        <w:t xml:space="preserve"> </w:t>
      </w:r>
    </w:p>
    <w:p w14:paraId="6DFB9E20" w14:textId="77777777" w:rsidR="004102C8" w:rsidRPr="00E74123" w:rsidRDefault="004102C8" w:rsidP="00283AF3">
      <w:pPr>
        <w:pStyle w:val="ListParagraph"/>
        <w:spacing w:line="360" w:lineRule="auto"/>
        <w:ind w:left="432"/>
        <w:rPr>
          <w:b/>
        </w:rPr>
      </w:pPr>
    </w:p>
    <w:p w14:paraId="053DF163" w14:textId="2ECF9E60" w:rsidR="73917535" w:rsidRDefault="1AE1E0F4">
      <w:pPr>
        <w:pStyle w:val="ListParagraph"/>
        <w:numPr>
          <w:ilvl w:val="0"/>
          <w:numId w:val="13"/>
        </w:numPr>
        <w:spacing w:line="360" w:lineRule="auto"/>
        <w:rPr>
          <w:ins w:id="355" w:author="Van Staden, Marius" w:date="2019-01-30T23:23:00Z"/>
        </w:rPr>
        <w:pPrChange w:id="356" w:author="Van Staden, Marius" w:date="2019-01-30T23:23:00Z">
          <w:pPr/>
        </w:pPrChange>
      </w:pPr>
      <w:ins w:id="357" w:author="Van Staden, Marius" w:date="2019-01-30T23:24:00Z">
        <w:r>
          <w:t>User should be able to see the plants to which access has already been granted</w:t>
        </w:r>
      </w:ins>
    </w:p>
    <w:p w14:paraId="4FC55585" w14:textId="24A81DE1" w:rsidR="004102C8" w:rsidRDefault="00BC547A" w:rsidP="73917535">
      <w:pPr>
        <w:pStyle w:val="ListParagraph"/>
        <w:numPr>
          <w:ilvl w:val="0"/>
          <w:numId w:val="13"/>
        </w:numPr>
        <w:spacing w:line="360" w:lineRule="auto"/>
      </w:pPr>
      <w:r>
        <w:t xml:space="preserve">User </w:t>
      </w:r>
      <w:r w:rsidR="004102C8">
        <w:t>s</w:t>
      </w:r>
      <w:r>
        <w:t xml:space="preserve">hould be able to </w:t>
      </w:r>
      <w:r w:rsidR="006D6852">
        <w:t>s</w:t>
      </w:r>
      <w:r w:rsidR="00665C93">
        <w:t>elect</w:t>
      </w:r>
      <w:r w:rsidR="000C228A">
        <w:t xml:space="preserve"> one or more plants</w:t>
      </w:r>
      <w:ins w:id="358" w:author="Van Staden, Marius" w:date="2019-01-30T23:23:00Z">
        <w:r w:rsidR="73917535">
          <w:t xml:space="preserve"> - Limited to 10 plants per request</w:t>
        </w:r>
      </w:ins>
      <w:del w:id="359" w:author="Van Staden, Marius" w:date="2019-01-30T23:23:00Z">
        <w:r w:rsidR="00665C93" w:rsidDel="34855BBF">
          <w:delText>.</w:delText>
        </w:r>
      </w:del>
    </w:p>
    <w:p w14:paraId="4122A4C5" w14:textId="0BA38A75" w:rsidR="002B3534" w:rsidRDefault="002B3534" w:rsidP="00283AF3">
      <w:pPr>
        <w:pStyle w:val="ListParagraph"/>
        <w:numPr>
          <w:ilvl w:val="0"/>
          <w:numId w:val="13"/>
        </w:numPr>
        <w:spacing w:line="360" w:lineRule="auto"/>
      </w:pPr>
      <w:r>
        <w:t xml:space="preserve">When </w:t>
      </w:r>
      <w:r w:rsidR="006D6852">
        <w:t>u</w:t>
      </w:r>
      <w:r>
        <w:t xml:space="preserve">ser </w:t>
      </w:r>
      <w:r w:rsidR="006D6852">
        <w:t>a</w:t>
      </w:r>
      <w:r>
        <w:t xml:space="preserve">ccess the </w:t>
      </w:r>
      <w:r w:rsidR="006D6852">
        <w:t>“</w:t>
      </w:r>
      <w:r>
        <w:t>Plant Code</w:t>
      </w:r>
      <w:r w:rsidR="006D6852">
        <w:t>”</w:t>
      </w:r>
      <w:r>
        <w:t xml:space="preserve"> selection in SNOW, </w:t>
      </w:r>
      <w:r w:rsidR="006D6852">
        <w:t>u</w:t>
      </w:r>
      <w:r>
        <w:t>ser should be able to see all the plants with a scroll facility</w:t>
      </w:r>
      <w:r w:rsidR="006D6852">
        <w:t xml:space="preserve"> enabling them to view all the plants in the list</w:t>
      </w:r>
      <w:r>
        <w:t>.</w:t>
      </w:r>
    </w:p>
    <w:p w14:paraId="5494D620" w14:textId="77777777" w:rsidR="004102C8" w:rsidRDefault="002B3534" w:rsidP="000D3BCB">
      <w:pPr>
        <w:pStyle w:val="ListParagraph"/>
        <w:numPr>
          <w:ilvl w:val="0"/>
          <w:numId w:val="17"/>
        </w:numPr>
        <w:spacing w:line="360" w:lineRule="auto"/>
      </w:pPr>
      <w:r>
        <w:t xml:space="preserve">User can </w:t>
      </w:r>
      <w:r w:rsidR="006D6852">
        <w:t>s</w:t>
      </w:r>
      <w:r w:rsidR="00DE07CE">
        <w:t>earch</w:t>
      </w:r>
      <w:r>
        <w:t xml:space="preserve"> the plant</w:t>
      </w:r>
      <w:r w:rsidR="006D6852">
        <w:t xml:space="preserve"> list b</w:t>
      </w:r>
      <w:r>
        <w:t>y</w:t>
      </w:r>
      <w:r w:rsidR="006D6852">
        <w:t>:</w:t>
      </w:r>
    </w:p>
    <w:p w14:paraId="59267139" w14:textId="77777777" w:rsidR="000D3BCB" w:rsidRDefault="004102C8" w:rsidP="009638A0">
      <w:pPr>
        <w:pStyle w:val="ListParagraph"/>
        <w:numPr>
          <w:ilvl w:val="1"/>
          <w:numId w:val="17"/>
        </w:numPr>
        <w:spacing w:line="360" w:lineRule="auto"/>
      </w:pPr>
      <w:r>
        <w:t>Plant ID</w:t>
      </w:r>
    </w:p>
    <w:p w14:paraId="2DCA425F" w14:textId="77777777" w:rsidR="005D2BE6" w:rsidRDefault="00283AF3" w:rsidP="60803E74">
      <w:pPr>
        <w:spacing w:line="360" w:lineRule="auto"/>
        <w:ind w:left="1440"/>
      </w:pPr>
      <w:del w:id="360" w:author="Van Staden, Marius" w:date="2019-01-30T23:25:00Z">
        <w:r w:rsidDel="60803E74">
          <w:delText xml:space="preserve">             </w:delText>
        </w:r>
        <w:r w:rsidR="006D6852" w:rsidDel="60803E74">
          <w:tab/>
        </w:r>
      </w:del>
      <w:r w:rsidR="005D2BE6">
        <w:t>Partial search</w:t>
      </w:r>
      <w:r w:rsidR="006D6852">
        <w:t xml:space="preserve"> functionality</w:t>
      </w:r>
      <w:r w:rsidR="005D2BE6">
        <w:t xml:space="preserve"> must be enabled, for example, enter </w:t>
      </w:r>
      <w:proofErr w:type="gramStart"/>
      <w:r w:rsidR="005D2BE6">
        <w:t>a</w:t>
      </w:r>
      <w:proofErr w:type="gramEnd"/>
      <w:r w:rsidR="006D6852">
        <w:t xml:space="preserve"> “a”</w:t>
      </w:r>
      <w:r w:rsidR="005D2BE6">
        <w:t xml:space="preserve"> – list all </w:t>
      </w:r>
      <w:r w:rsidR="006D6852">
        <w:t xml:space="preserve">the plant </w:t>
      </w:r>
      <w:r w:rsidR="005D2BE6">
        <w:t>id</w:t>
      </w:r>
      <w:r w:rsidR="006D6852">
        <w:t>’s</w:t>
      </w:r>
      <w:r w:rsidR="005D2BE6">
        <w:t xml:space="preserve"> starting with a</w:t>
      </w:r>
      <w:r w:rsidR="006D6852">
        <w:t xml:space="preserve"> “a”.</w:t>
      </w:r>
    </w:p>
    <w:p w14:paraId="1D2B207C" w14:textId="77777777" w:rsidR="004102C8" w:rsidRDefault="004102C8" w:rsidP="009638A0">
      <w:pPr>
        <w:pStyle w:val="ListParagraph"/>
        <w:numPr>
          <w:ilvl w:val="1"/>
          <w:numId w:val="17"/>
        </w:numPr>
        <w:spacing w:line="360" w:lineRule="auto"/>
      </w:pPr>
      <w:r>
        <w:t>Location</w:t>
      </w:r>
    </w:p>
    <w:p w14:paraId="722C3D73" w14:textId="77777777" w:rsidR="002B3534" w:rsidRDefault="002B3534" w:rsidP="009638A0">
      <w:pPr>
        <w:spacing w:line="360" w:lineRule="auto"/>
        <w:ind w:left="1440"/>
      </w:pPr>
      <w:r>
        <w:t xml:space="preserve">Partial search </w:t>
      </w:r>
      <w:r w:rsidR="006D6852">
        <w:t xml:space="preserve">functionality </w:t>
      </w:r>
      <w:r>
        <w:t xml:space="preserve">must be enabled, for example, enter </w:t>
      </w:r>
      <w:proofErr w:type="gramStart"/>
      <w:r>
        <w:t>a</w:t>
      </w:r>
      <w:proofErr w:type="gramEnd"/>
      <w:r w:rsidR="006D6852">
        <w:t xml:space="preserve"> “a”</w:t>
      </w:r>
      <w:r>
        <w:t xml:space="preserve"> – list all </w:t>
      </w:r>
      <w:r w:rsidR="006D6852">
        <w:t xml:space="preserve">the </w:t>
      </w:r>
      <w:r w:rsidR="00331349">
        <w:t xml:space="preserve">locations </w:t>
      </w:r>
      <w:r>
        <w:t>starting with a</w:t>
      </w:r>
      <w:r w:rsidR="00331349">
        <w:t xml:space="preserve"> “a”.</w:t>
      </w:r>
    </w:p>
    <w:p w14:paraId="6F273B7F" w14:textId="69AA04C3" w:rsidR="004102C8" w:rsidRDefault="004102C8" w:rsidP="4AA4D079">
      <w:pPr>
        <w:pStyle w:val="ListParagraph"/>
        <w:numPr>
          <w:ilvl w:val="0"/>
          <w:numId w:val="18"/>
        </w:numPr>
        <w:spacing w:line="360" w:lineRule="auto"/>
      </w:pPr>
      <w:r>
        <w:lastRenderedPageBreak/>
        <w:t>User will select plant / multiple plant</w:t>
      </w:r>
      <w:r w:rsidR="002B3534">
        <w:t xml:space="preserve"> and confirm</w:t>
      </w:r>
      <w:ins w:id="361" w:author="Van Staden, Marius" w:date="2019-01-30T23:25:00Z">
        <w:r w:rsidR="60803E74" w:rsidRPr="4AA4D079">
          <w:t xml:space="preserve"> (</w:t>
        </w:r>
        <w:r w:rsidR="134E272C">
          <w:t>max of 10 plants)</w:t>
        </w:r>
      </w:ins>
    </w:p>
    <w:p w14:paraId="64886291" w14:textId="77777777" w:rsidR="002B3534" w:rsidRDefault="002B3534" w:rsidP="00283AF3">
      <w:pPr>
        <w:pStyle w:val="ListParagraph"/>
        <w:numPr>
          <w:ilvl w:val="0"/>
          <w:numId w:val="18"/>
        </w:numPr>
        <w:spacing w:line="360" w:lineRule="auto"/>
      </w:pPr>
      <w:r>
        <w:t>All selected plants should be visible to the user</w:t>
      </w:r>
    </w:p>
    <w:p w14:paraId="33E200AF" w14:textId="77777777" w:rsidR="002B3534" w:rsidDel="0033283C" w:rsidRDefault="002B3534" w:rsidP="00283AF3">
      <w:pPr>
        <w:pStyle w:val="ListParagraph"/>
        <w:numPr>
          <w:ilvl w:val="0"/>
          <w:numId w:val="18"/>
        </w:numPr>
        <w:spacing w:line="360" w:lineRule="auto"/>
        <w:rPr>
          <w:del w:id="362" w:author="Venkata  Asha Latha MADAMALA" w:date="2019-04-12T20:04:00Z"/>
        </w:rPr>
      </w:pPr>
      <w:r>
        <w:t>User must have the ability to remove selected plant</w:t>
      </w:r>
      <w:r w:rsidR="00FF5EDA">
        <w:t>(</w:t>
      </w:r>
      <w:r>
        <w:t>s</w:t>
      </w:r>
      <w:r w:rsidR="00FF5EDA">
        <w:t>)</w:t>
      </w:r>
      <w:r>
        <w:t xml:space="preserve"> </w:t>
      </w:r>
    </w:p>
    <w:p w14:paraId="78A40941" w14:textId="61EFA387" w:rsidR="7E7CD7C9" w:rsidRDefault="7E7CD7C9" w:rsidP="00045891">
      <w:pPr>
        <w:pStyle w:val="ListParagraph"/>
        <w:numPr>
          <w:ilvl w:val="0"/>
          <w:numId w:val="18"/>
        </w:numPr>
        <w:spacing w:line="360" w:lineRule="auto"/>
        <w:pPrChange w:id="363" w:author="Venkata  Asha Latha MADAMALA" w:date="2019-04-12T20:04:00Z">
          <w:pPr>
            <w:spacing w:line="360" w:lineRule="auto"/>
          </w:pPr>
        </w:pPrChange>
      </w:pPr>
    </w:p>
    <w:p w14:paraId="41614CEE" w14:textId="77777777" w:rsidR="00045891" w:rsidRDefault="00045891">
      <w:pPr>
        <w:spacing w:line="360" w:lineRule="auto"/>
        <w:rPr>
          <w:ins w:id="364" w:author="Van Staden, Marius" w:date="2019-01-30T23:51:00Z"/>
        </w:rPr>
        <w:pPrChange w:id="365" w:author="Van Staden, Marius" w:date="2019-01-30T23:51:00Z">
          <w:pPr/>
        </w:pPrChange>
      </w:pPr>
    </w:p>
    <w:p w14:paraId="1CEF9A80" w14:textId="77777777" w:rsidR="004102C8" w:rsidRDefault="002B3534" w:rsidP="00283AF3">
      <w:pPr>
        <w:spacing w:line="360" w:lineRule="auto"/>
      </w:pPr>
      <w:r>
        <w:t xml:space="preserve">Example </w:t>
      </w:r>
      <w:r w:rsidR="00B04921">
        <w:t>Mock-up</w:t>
      </w:r>
      <w:r>
        <w:t>:</w:t>
      </w:r>
    </w:p>
    <w:p w14:paraId="70DF9E56" w14:textId="4DA877F8" w:rsidR="00E74123" w:rsidRDefault="0033283C" w:rsidP="00283AF3">
      <w:pPr>
        <w:spacing w:line="360" w:lineRule="auto"/>
        <w:rPr>
          <w:ins w:id="366" w:author="Venkata  Asha Latha MADAMALA" w:date="2019-04-12T20:04:00Z"/>
          <w:noProof/>
          <w:lang w:val="en-IN" w:eastAsia="en-IN"/>
        </w:rPr>
      </w:pPr>
      <w:ins w:id="367" w:author="Venkata  Asha Latha MADAMALA" w:date="2019-04-12T20:04:00Z">
        <w:r>
          <w:rPr>
            <w:noProof/>
            <w:lang w:val="en-IN" w:eastAsia="en-IN"/>
          </w:rPr>
          <w:t xml:space="preserve">                          </w:t>
        </w:r>
      </w:ins>
      <w:r w:rsidR="00BF6256">
        <w:rPr>
          <w:noProof/>
          <w:lang w:val="en-IN" w:eastAsia="en-IN"/>
        </w:rPr>
        <w:drawing>
          <wp:inline distT="0" distB="0" distL="0" distR="0" wp14:anchorId="5BE94D61" wp14:editId="196FC0A8">
            <wp:extent cx="4176395" cy="3048000"/>
            <wp:effectExtent l="0" t="0" r="0" b="0"/>
            <wp:docPr id="1798514821" name="Picture 1798514821" descr="C:\New User Creation &amp; Assign more plants\SNOW 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76395" cy="3048000"/>
                    </a:xfrm>
                    <a:prstGeom prst="rect">
                      <a:avLst/>
                    </a:prstGeom>
                  </pic:spPr>
                </pic:pic>
              </a:graphicData>
            </a:graphic>
          </wp:inline>
        </w:drawing>
      </w:r>
    </w:p>
    <w:p w14:paraId="530F405B" w14:textId="77777777" w:rsidR="0033283C" w:rsidRDefault="0033283C" w:rsidP="00283AF3">
      <w:pPr>
        <w:spacing w:line="360" w:lineRule="auto"/>
      </w:pPr>
    </w:p>
    <w:p w14:paraId="7FDE8F80" w14:textId="77777777" w:rsidR="002B3534" w:rsidRPr="00E74123" w:rsidRDefault="002B3534">
      <w:pPr>
        <w:pStyle w:val="ListParagraph"/>
        <w:numPr>
          <w:ilvl w:val="0"/>
          <w:numId w:val="11"/>
        </w:numPr>
        <w:spacing w:line="360" w:lineRule="auto"/>
        <w:rPr>
          <w:b/>
          <w:bCs/>
        </w:rPr>
        <w:pPrChange w:id="368" w:author="Van Staden, Marius" w:date="2019-01-30T23:27:00Z">
          <w:pPr>
            <w:pStyle w:val="ListParagraph"/>
            <w:numPr>
              <w:numId w:val="11"/>
            </w:numPr>
            <w:tabs>
              <w:tab w:val="num" w:pos="432"/>
            </w:tabs>
            <w:ind w:left="432" w:hanging="432"/>
          </w:pPr>
        </w:pPrChange>
      </w:pPr>
      <w:r w:rsidRPr="00E81C9B">
        <w:rPr>
          <w:b/>
          <w:bCs/>
        </w:rPr>
        <w:t>Option to select multiple roles</w:t>
      </w:r>
    </w:p>
    <w:p w14:paraId="6976AA42" w14:textId="744DFAE1" w:rsidR="4AA4D079" w:rsidRDefault="68339C6B" w:rsidP="68339C6B">
      <w:pPr>
        <w:pStyle w:val="ListParagraph"/>
        <w:numPr>
          <w:ilvl w:val="0"/>
          <w:numId w:val="2"/>
        </w:numPr>
        <w:spacing w:line="360" w:lineRule="auto"/>
        <w:rPr>
          <w:ins w:id="369" w:author="Van Staden, Marius" w:date="2019-01-30T23:27:00Z"/>
        </w:rPr>
      </w:pPr>
      <w:ins w:id="370" w:author="Van Staden, Marius" w:date="2019-01-30T23:27:00Z">
        <w:r>
          <w:t>User will view existing roles assigned to the user</w:t>
        </w:r>
      </w:ins>
    </w:p>
    <w:p w14:paraId="5709337A" w14:textId="7FCE85BB" w:rsidR="68339C6B" w:rsidRDefault="26EF6CA9">
      <w:pPr>
        <w:pStyle w:val="ListParagraph"/>
        <w:numPr>
          <w:ilvl w:val="0"/>
          <w:numId w:val="2"/>
        </w:numPr>
        <w:spacing w:line="360" w:lineRule="auto"/>
        <w:rPr>
          <w:ins w:id="371" w:author="Van Staden, Marius" w:date="2019-01-30T23:28:00Z"/>
        </w:rPr>
        <w:pPrChange w:id="372" w:author="Van Staden, Marius" w:date="2019-01-30T23:28:00Z">
          <w:pPr/>
        </w:pPrChange>
      </w:pPr>
      <w:ins w:id="373" w:author="Van Staden, Marius" w:date="2019-01-30T23:28:00Z">
        <w:r>
          <w:t>New roles can be selected, or deselected</w:t>
        </w:r>
      </w:ins>
    </w:p>
    <w:p w14:paraId="412534A5" w14:textId="27E8E37B" w:rsidR="26EF6CA9" w:rsidRDefault="26EF6CA9">
      <w:pPr>
        <w:pStyle w:val="ListParagraph"/>
        <w:numPr>
          <w:ilvl w:val="0"/>
          <w:numId w:val="2"/>
        </w:numPr>
        <w:spacing w:line="360" w:lineRule="auto"/>
        <w:rPr>
          <w:ins w:id="374" w:author="Venkata  Asha Latha MADAMALA" w:date="2019-04-12T20:04:00Z"/>
        </w:rPr>
        <w:pPrChange w:id="375" w:author="Van Staden, Marius" w:date="2019-01-30T23:29:00Z">
          <w:pPr/>
        </w:pPrChange>
      </w:pPr>
      <w:ins w:id="376" w:author="Van Staden, Marius" w:date="2019-01-30T23:28:00Z">
        <w:r>
          <w:t>Once proce</w:t>
        </w:r>
        <w:r w:rsidR="26C81B5D">
          <w:t>ssed, notification will be sent to the user</w:t>
        </w:r>
      </w:ins>
    </w:p>
    <w:p w14:paraId="0B24C60B" w14:textId="77777777" w:rsidR="0033283C" w:rsidRDefault="0033283C" w:rsidP="0033283C">
      <w:pPr>
        <w:pStyle w:val="ListParagraph"/>
        <w:spacing w:line="360" w:lineRule="auto"/>
        <w:pPrChange w:id="377" w:author="Venkata  Asha Latha MADAMALA" w:date="2019-04-12T20:04:00Z">
          <w:pPr/>
        </w:pPrChange>
      </w:pPr>
    </w:p>
    <w:p w14:paraId="2C6BB675" w14:textId="2F8613B8" w:rsidR="00B75624" w:rsidRDefault="00B75624" w:rsidP="00B75624">
      <w:pPr>
        <w:pStyle w:val="ListParagraph"/>
        <w:numPr>
          <w:ilvl w:val="0"/>
          <w:numId w:val="11"/>
        </w:numPr>
        <w:spacing w:line="360" w:lineRule="auto"/>
        <w:rPr>
          <w:b/>
        </w:rPr>
      </w:pPr>
      <w:r w:rsidRPr="00B75624">
        <w:rPr>
          <w:b/>
        </w:rPr>
        <w:t>New Roles</w:t>
      </w:r>
    </w:p>
    <w:p w14:paraId="45AF41DA" w14:textId="5A600A35" w:rsidR="00B75624" w:rsidRPr="00B75624" w:rsidRDefault="00B75624" w:rsidP="00B75624">
      <w:pPr>
        <w:pStyle w:val="ListParagraph"/>
        <w:spacing w:line="360" w:lineRule="auto"/>
        <w:ind w:left="432"/>
      </w:pPr>
      <w:r w:rsidRPr="00B75624">
        <w:t>List of New Roles to be added</w:t>
      </w:r>
    </w:p>
    <w:p w14:paraId="1CCE4574" w14:textId="77777777" w:rsidR="0033283C" w:rsidRDefault="0033283C" w:rsidP="00283AF3">
      <w:pPr>
        <w:spacing w:line="360" w:lineRule="auto"/>
        <w:rPr>
          <w:ins w:id="378" w:author="Venkata  Asha Latha MADAMALA" w:date="2019-04-12T20:04:00Z"/>
        </w:rPr>
      </w:pPr>
    </w:p>
    <w:p w14:paraId="304B221F" w14:textId="77777777" w:rsidR="0033283C" w:rsidRDefault="0033283C" w:rsidP="00283AF3">
      <w:pPr>
        <w:spacing w:line="360" w:lineRule="auto"/>
        <w:rPr>
          <w:ins w:id="379" w:author="Venkata  Asha Latha MADAMALA" w:date="2019-04-12T20:04:00Z"/>
        </w:rPr>
      </w:pPr>
    </w:p>
    <w:p w14:paraId="4D68D4D4" w14:textId="77777777" w:rsidR="0033283C" w:rsidRDefault="0033283C" w:rsidP="00283AF3">
      <w:pPr>
        <w:spacing w:line="360" w:lineRule="auto"/>
        <w:rPr>
          <w:ins w:id="380" w:author="Venkata  Asha Latha MADAMALA" w:date="2019-04-12T20:04:00Z"/>
        </w:rPr>
      </w:pPr>
    </w:p>
    <w:p w14:paraId="49B9B37D" w14:textId="77777777" w:rsidR="0033283C" w:rsidRDefault="0033283C" w:rsidP="00283AF3">
      <w:pPr>
        <w:spacing w:line="360" w:lineRule="auto"/>
        <w:rPr>
          <w:ins w:id="381" w:author="Venkata  Asha Latha MADAMALA" w:date="2019-04-12T20:04:00Z"/>
        </w:rPr>
      </w:pPr>
    </w:p>
    <w:p w14:paraId="6D7CE8E2" w14:textId="77777777" w:rsidR="002B3534" w:rsidRPr="0033283C" w:rsidDel="26C81B5D" w:rsidRDefault="002B3534" w:rsidP="00283AF3">
      <w:pPr>
        <w:spacing w:line="360" w:lineRule="auto"/>
        <w:rPr>
          <w:del w:id="382" w:author="Van Staden, Marius" w:date="2019-01-30T23:28:00Z"/>
          <w:sz w:val="28"/>
          <w:szCs w:val="28"/>
          <w:rPrChange w:id="383" w:author="Venkata  Asha Latha MADAMALA" w:date="2019-04-12T20:05:00Z">
            <w:rPr>
              <w:del w:id="384" w:author="Van Staden, Marius" w:date="2019-01-30T23:28:00Z"/>
            </w:rPr>
          </w:rPrChange>
        </w:rPr>
      </w:pPr>
      <w:del w:id="385" w:author="Van Staden, Marius" w:date="2019-01-30T23:28:00Z">
        <w:r w:rsidRPr="0033283C" w:rsidDel="26C81B5D">
          <w:rPr>
            <w:sz w:val="28"/>
            <w:szCs w:val="28"/>
            <w:rPrChange w:id="386" w:author="Venkata  Asha Latha MADAMALA" w:date="2019-04-12T20:05:00Z">
              <w:rPr/>
            </w:rPrChange>
          </w:rPr>
          <w:lastRenderedPageBreak/>
          <w:delText xml:space="preserve">We will not track </w:delText>
        </w:r>
        <w:r w:rsidR="00331349" w:rsidRPr="0033283C" w:rsidDel="26C81B5D">
          <w:rPr>
            <w:sz w:val="28"/>
            <w:szCs w:val="28"/>
            <w:rPrChange w:id="387" w:author="Venkata  Asha Latha MADAMALA" w:date="2019-04-12T20:05:00Z">
              <w:rPr/>
            </w:rPrChange>
          </w:rPr>
          <w:delText xml:space="preserve">the </w:delText>
        </w:r>
        <w:r w:rsidRPr="0033283C" w:rsidDel="26C81B5D">
          <w:rPr>
            <w:sz w:val="28"/>
            <w:szCs w:val="28"/>
            <w:rPrChange w:id="388" w:author="Venkata  Asha Latha MADAMALA" w:date="2019-04-12T20:05:00Z">
              <w:rPr/>
            </w:rPrChange>
          </w:rPr>
          <w:delText>user’s existing roles in SNOW. SAP will process any request to modify existing user</w:delText>
        </w:r>
        <w:r w:rsidR="00331349" w:rsidRPr="0033283C" w:rsidDel="26C81B5D">
          <w:rPr>
            <w:sz w:val="28"/>
            <w:szCs w:val="28"/>
            <w:rPrChange w:id="389" w:author="Venkata  Asha Latha MADAMALA" w:date="2019-04-12T20:05:00Z">
              <w:rPr/>
            </w:rPrChange>
          </w:rPr>
          <w:delText>s</w:delText>
        </w:r>
        <w:r w:rsidRPr="0033283C" w:rsidDel="26C81B5D">
          <w:rPr>
            <w:sz w:val="28"/>
            <w:szCs w:val="28"/>
            <w:rPrChange w:id="390" w:author="Venkata  Asha Latha MADAMALA" w:date="2019-04-12T20:05:00Z">
              <w:rPr/>
            </w:rPrChange>
          </w:rPr>
          <w:delText xml:space="preserve"> to add additional roles. If the user selects a role that is already assigned, SAP will process the request and </w:delText>
        </w:r>
        <w:r w:rsidR="00331349" w:rsidRPr="0033283C" w:rsidDel="26C81B5D">
          <w:rPr>
            <w:sz w:val="28"/>
            <w:szCs w:val="28"/>
            <w:rPrChange w:id="391" w:author="Venkata  Asha Latha MADAMALA" w:date="2019-04-12T20:05:00Z">
              <w:rPr/>
            </w:rPrChange>
          </w:rPr>
          <w:delText>c</w:delText>
        </w:r>
        <w:r w:rsidRPr="0033283C" w:rsidDel="26C81B5D">
          <w:rPr>
            <w:sz w:val="28"/>
            <w:szCs w:val="28"/>
            <w:rPrChange w:id="392" w:author="Venkata  Asha Latha MADAMALA" w:date="2019-04-12T20:05:00Z">
              <w:rPr/>
            </w:rPrChange>
          </w:rPr>
          <w:delText xml:space="preserve">ommunicate the </w:delText>
        </w:r>
        <w:r w:rsidR="00331349" w:rsidRPr="0033283C" w:rsidDel="26C81B5D">
          <w:rPr>
            <w:sz w:val="28"/>
            <w:szCs w:val="28"/>
            <w:rPrChange w:id="393" w:author="Venkata  Asha Latha MADAMALA" w:date="2019-04-12T20:05:00Z">
              <w:rPr/>
            </w:rPrChange>
          </w:rPr>
          <w:delText>s</w:delText>
        </w:r>
        <w:r w:rsidRPr="0033283C" w:rsidDel="26C81B5D">
          <w:rPr>
            <w:sz w:val="28"/>
            <w:szCs w:val="28"/>
            <w:rPrChange w:id="394" w:author="Venkata  Asha Latha MADAMALA" w:date="2019-04-12T20:05:00Z">
              <w:rPr/>
            </w:rPrChange>
          </w:rPr>
          <w:delText xml:space="preserve">uccessful message </w:delText>
        </w:r>
      </w:del>
    </w:p>
    <w:p w14:paraId="55B56733" w14:textId="77777777" w:rsidR="00E74123" w:rsidRPr="0033283C" w:rsidRDefault="002B3534" w:rsidP="00283AF3">
      <w:pPr>
        <w:spacing w:line="360" w:lineRule="auto"/>
        <w:rPr>
          <w:color w:val="FF0000"/>
          <w:sz w:val="28"/>
          <w:szCs w:val="28"/>
          <w:rPrChange w:id="395" w:author="Venkata  Asha Latha MADAMALA" w:date="2019-04-12T20:05:00Z">
            <w:rPr>
              <w:color w:val="FF0000"/>
            </w:rPr>
          </w:rPrChange>
        </w:rPr>
      </w:pPr>
      <w:r w:rsidRPr="0033283C">
        <w:rPr>
          <w:b/>
          <w:sz w:val="28"/>
          <w:szCs w:val="28"/>
          <w:rPrChange w:id="396" w:author="Venkata  Asha Latha MADAMALA" w:date="2019-04-12T20:05:00Z">
            <w:rPr>
              <w:b/>
            </w:rPr>
          </w:rPrChange>
        </w:rPr>
        <w:t>Business Rules:</w:t>
      </w:r>
    </w:p>
    <w:tbl>
      <w:tblPr>
        <w:tblStyle w:val="TableGrid"/>
        <w:tblW w:w="0" w:type="auto"/>
        <w:tblLook w:val="04A0" w:firstRow="1" w:lastRow="0" w:firstColumn="1" w:lastColumn="0" w:noHBand="0" w:noVBand="1"/>
      </w:tblPr>
      <w:tblGrid>
        <w:gridCol w:w="3055"/>
        <w:gridCol w:w="5961"/>
      </w:tblGrid>
      <w:tr w:rsidR="00E74123" w:rsidRPr="00E74123" w14:paraId="2BE3CD37" w14:textId="77777777" w:rsidTr="19207B3E">
        <w:tc>
          <w:tcPr>
            <w:tcW w:w="3055" w:type="dxa"/>
          </w:tcPr>
          <w:p w14:paraId="565FC265" w14:textId="77777777" w:rsidR="00E74123" w:rsidRPr="00E74123" w:rsidRDefault="00E74123" w:rsidP="00283AF3">
            <w:pPr>
              <w:spacing w:line="360" w:lineRule="auto"/>
              <w:rPr>
                <w:b/>
              </w:rPr>
            </w:pPr>
            <w:r w:rsidRPr="00E74123">
              <w:rPr>
                <w:b/>
              </w:rPr>
              <w:t>Scenarios</w:t>
            </w:r>
          </w:p>
        </w:tc>
        <w:tc>
          <w:tcPr>
            <w:tcW w:w="5961" w:type="dxa"/>
          </w:tcPr>
          <w:p w14:paraId="2E318561" w14:textId="77777777" w:rsidR="00E74123" w:rsidRPr="00E74123" w:rsidRDefault="00E74123" w:rsidP="00283AF3">
            <w:pPr>
              <w:spacing w:line="360" w:lineRule="auto"/>
              <w:rPr>
                <w:b/>
              </w:rPr>
            </w:pPr>
            <w:r w:rsidRPr="00E74123">
              <w:rPr>
                <w:b/>
              </w:rPr>
              <w:t>Expected Result</w:t>
            </w:r>
          </w:p>
        </w:tc>
      </w:tr>
      <w:tr w:rsidR="00E74123" w:rsidRPr="00E74123" w14:paraId="11061344" w14:textId="77777777" w:rsidTr="19207B3E">
        <w:tc>
          <w:tcPr>
            <w:tcW w:w="3055" w:type="dxa"/>
          </w:tcPr>
          <w:p w14:paraId="5D5DEA80" w14:textId="77777777" w:rsidR="00E74123" w:rsidRPr="00E74123" w:rsidRDefault="00E74123" w:rsidP="00283AF3">
            <w:pPr>
              <w:spacing w:line="360" w:lineRule="auto"/>
            </w:pPr>
            <w:r w:rsidRPr="00E74123">
              <w:t>New user</w:t>
            </w:r>
            <w:r>
              <w:t>,</w:t>
            </w:r>
            <w:r w:rsidRPr="00E74123">
              <w:t xml:space="preserve"> one plant</w:t>
            </w:r>
          </w:p>
        </w:tc>
        <w:tc>
          <w:tcPr>
            <w:tcW w:w="5961" w:type="dxa"/>
          </w:tcPr>
          <w:p w14:paraId="7B4E9E08" w14:textId="4E0D79CA" w:rsidR="00E74123" w:rsidRPr="00E74123" w:rsidRDefault="00E74123" w:rsidP="00283AF3">
            <w:pPr>
              <w:spacing w:line="360" w:lineRule="auto"/>
            </w:pPr>
            <w:r>
              <w:t xml:space="preserve">SAP </w:t>
            </w:r>
            <w:r w:rsidR="00045891">
              <w:t xml:space="preserve">Gateway </w:t>
            </w:r>
            <w:r>
              <w:t>should process request as expected</w:t>
            </w:r>
          </w:p>
        </w:tc>
      </w:tr>
      <w:tr w:rsidR="00E74123" w:rsidRPr="00E74123" w14:paraId="58497395" w14:textId="77777777" w:rsidTr="19207B3E">
        <w:tc>
          <w:tcPr>
            <w:tcW w:w="3055" w:type="dxa"/>
          </w:tcPr>
          <w:p w14:paraId="1EB7835D" w14:textId="77777777" w:rsidR="00E74123" w:rsidRPr="00E74123" w:rsidRDefault="00E74123" w:rsidP="00283AF3">
            <w:pPr>
              <w:spacing w:line="360" w:lineRule="auto"/>
            </w:pPr>
            <w:r w:rsidRPr="00E74123">
              <w:t>New user</w:t>
            </w:r>
            <w:r>
              <w:t>,</w:t>
            </w:r>
            <w:r w:rsidRPr="00E74123">
              <w:t xml:space="preserve"> multiple plants</w:t>
            </w:r>
          </w:p>
        </w:tc>
        <w:tc>
          <w:tcPr>
            <w:tcW w:w="5961" w:type="dxa"/>
          </w:tcPr>
          <w:p w14:paraId="0C1F254B" w14:textId="77777777" w:rsidR="00E74123" w:rsidRDefault="00E74123" w:rsidP="00283AF3">
            <w:pPr>
              <w:spacing w:line="360" w:lineRule="auto"/>
            </w:pPr>
            <w:r>
              <w:t>SAP should process request as expected</w:t>
            </w:r>
          </w:p>
          <w:p w14:paraId="7CD70ADE" w14:textId="2529B5F8" w:rsidR="00283AF3" w:rsidRDefault="00420198" w:rsidP="00283AF3">
            <w:pPr>
              <w:spacing w:line="360" w:lineRule="auto"/>
              <w:rPr>
                <w:color w:val="FF0000"/>
              </w:rPr>
            </w:pPr>
            <w:r w:rsidRPr="00420198">
              <w:rPr>
                <w:color w:val="FF0000"/>
              </w:rPr>
              <w:t>How can we handle multiple plant codes in the SAP</w:t>
            </w:r>
            <w:r w:rsidR="00045891">
              <w:rPr>
                <w:color w:val="FF0000"/>
              </w:rPr>
              <w:t xml:space="preserve"> Gateway </w:t>
            </w:r>
            <w:r w:rsidR="00045891" w:rsidRPr="00420198">
              <w:rPr>
                <w:color w:val="FF0000"/>
              </w:rPr>
              <w:t>User</w:t>
            </w:r>
            <w:r w:rsidRPr="00420198">
              <w:rPr>
                <w:color w:val="FF0000"/>
              </w:rPr>
              <w:t xml:space="preserve"> </w:t>
            </w:r>
            <w:proofErr w:type="spellStart"/>
            <w:r w:rsidR="00045891">
              <w:rPr>
                <w:color w:val="FF0000"/>
              </w:rPr>
              <w:t>masterdata</w:t>
            </w:r>
            <w:proofErr w:type="spellEnd"/>
            <w:r w:rsidR="00045891">
              <w:rPr>
                <w:color w:val="FF0000"/>
              </w:rPr>
              <w:t xml:space="preserve"> </w:t>
            </w:r>
            <w:r w:rsidRPr="00420198">
              <w:rPr>
                <w:color w:val="FF0000"/>
              </w:rPr>
              <w:t>Profile?</w:t>
            </w:r>
          </w:p>
          <w:p w14:paraId="5421C695" w14:textId="77777777" w:rsidR="005D2BE6" w:rsidRPr="00283AF3" w:rsidRDefault="00283AF3" w:rsidP="00EF6BFF">
            <w:pPr>
              <w:spacing w:line="360" w:lineRule="auto"/>
              <w:rPr>
                <w:color w:val="FF0000"/>
              </w:rPr>
            </w:pPr>
            <w:r>
              <w:t xml:space="preserve">If the user Plant access maintained in a separate table, then no changes required just append the </w:t>
            </w:r>
            <w:r w:rsidR="00331349">
              <w:t>p</w:t>
            </w:r>
            <w:r>
              <w:t xml:space="preserve">lants to the table </w:t>
            </w:r>
            <w:r w:rsidR="00331349">
              <w:t>otherwise</w:t>
            </w:r>
            <w:r>
              <w:t xml:space="preserve"> </w:t>
            </w:r>
            <w:r w:rsidR="00331349">
              <w:t>m</w:t>
            </w:r>
            <w:r>
              <w:t xml:space="preserve">aintain the </w:t>
            </w:r>
            <w:r w:rsidR="00331349">
              <w:t>p</w:t>
            </w:r>
            <w:r>
              <w:t xml:space="preserve">lant codes by a comma separator and </w:t>
            </w:r>
            <w:r w:rsidR="00331349">
              <w:t>i</w:t>
            </w:r>
            <w:r>
              <w:t xml:space="preserve">ncrease the </w:t>
            </w:r>
            <w:r w:rsidR="00331349">
              <w:t>f</w:t>
            </w:r>
            <w:r>
              <w:t>i</w:t>
            </w:r>
            <w:r w:rsidR="00EF6BFF">
              <w:t>eld</w:t>
            </w:r>
            <w:r>
              <w:t xml:space="preserve"> length to </w:t>
            </w:r>
            <w:r w:rsidR="00331349">
              <w:t>m</w:t>
            </w:r>
            <w:r>
              <w:t>ax</w:t>
            </w:r>
          </w:p>
        </w:tc>
      </w:tr>
      <w:tr w:rsidR="00E74123" w:rsidRPr="00E74123" w14:paraId="14C2A14B" w14:textId="77777777" w:rsidTr="19207B3E">
        <w:tc>
          <w:tcPr>
            <w:tcW w:w="3055" w:type="dxa"/>
          </w:tcPr>
          <w:p w14:paraId="0E8742D5" w14:textId="77777777" w:rsidR="00E74123" w:rsidRPr="00E74123" w:rsidRDefault="00E74123" w:rsidP="00283AF3">
            <w:pPr>
              <w:spacing w:line="360" w:lineRule="auto"/>
            </w:pPr>
            <w:r w:rsidRPr="00E74123">
              <w:t>New user</w:t>
            </w:r>
            <w:r>
              <w:t>,</w:t>
            </w:r>
            <w:r w:rsidRPr="00E74123">
              <w:t xml:space="preserve"> no plant</w:t>
            </w:r>
          </w:p>
        </w:tc>
        <w:tc>
          <w:tcPr>
            <w:tcW w:w="5961" w:type="dxa"/>
          </w:tcPr>
          <w:p w14:paraId="3E4550D5" w14:textId="77777777" w:rsidR="00E74123" w:rsidRDefault="00420198" w:rsidP="00283AF3">
            <w:pPr>
              <w:spacing w:line="360" w:lineRule="auto"/>
            </w:pPr>
            <w:r>
              <w:t>If the “Request Type” is New</w:t>
            </w:r>
            <w:r w:rsidR="00045891">
              <w:t xml:space="preserve"> and “User Type” Plant</w:t>
            </w:r>
            <w:r>
              <w:t xml:space="preserve">, at least one plant code must be selected. </w:t>
            </w:r>
            <w:r w:rsidR="00B04921">
              <w:t xml:space="preserve">Screen </w:t>
            </w:r>
            <w:r w:rsidR="00331349">
              <w:t>v</w:t>
            </w:r>
            <w:r w:rsidR="00B04921">
              <w:t xml:space="preserve">alidation and a popup to inform </w:t>
            </w:r>
            <w:r w:rsidR="00331349">
              <w:t xml:space="preserve">the user that a minimum of 1 plant </w:t>
            </w:r>
            <w:r w:rsidR="00B04921">
              <w:t xml:space="preserve">should be selected. </w:t>
            </w:r>
            <w:r>
              <w:t>SNOW request will not be generated without at least one plant code.</w:t>
            </w:r>
          </w:p>
          <w:p w14:paraId="37FDEFB2" w14:textId="4E41758F" w:rsidR="00045891" w:rsidRPr="00E74123" w:rsidRDefault="00045891" w:rsidP="00283AF3">
            <w:pPr>
              <w:spacing w:line="360" w:lineRule="auto"/>
            </w:pPr>
            <w:r>
              <w:t>If the “Request Type” is New and “User Type” Other, selection of plant should be optional.</w:t>
            </w:r>
          </w:p>
        </w:tc>
      </w:tr>
      <w:tr w:rsidR="00420198" w:rsidRPr="00E74123" w14:paraId="19B73068" w14:textId="77777777" w:rsidTr="19207B3E">
        <w:tc>
          <w:tcPr>
            <w:tcW w:w="3055" w:type="dxa"/>
          </w:tcPr>
          <w:p w14:paraId="2D9A5163" w14:textId="77777777" w:rsidR="00420198" w:rsidRPr="00E74123" w:rsidRDefault="00420198" w:rsidP="00283AF3">
            <w:pPr>
              <w:spacing w:line="360" w:lineRule="auto"/>
            </w:pPr>
            <w:r>
              <w:t>Existing User, additional plant</w:t>
            </w:r>
          </w:p>
        </w:tc>
        <w:tc>
          <w:tcPr>
            <w:tcW w:w="5961" w:type="dxa"/>
          </w:tcPr>
          <w:p w14:paraId="6758E537" w14:textId="77777777" w:rsidR="00420198" w:rsidRDefault="00420198" w:rsidP="00283AF3">
            <w:pPr>
              <w:spacing w:line="360" w:lineRule="auto"/>
            </w:pPr>
            <w:r>
              <w:t xml:space="preserve">If the “Request Type” is </w:t>
            </w:r>
            <w:r w:rsidR="00B028E5">
              <w:t>Modify, at</w:t>
            </w:r>
            <w:r>
              <w:t xml:space="preserve"> least one plant code</w:t>
            </w:r>
            <w:r w:rsidR="00B028E5">
              <w:t xml:space="preserve"> and /or at least one role is</w:t>
            </w:r>
            <w:r>
              <w:t xml:space="preserve"> </w:t>
            </w:r>
            <w:r w:rsidR="00331349">
              <w:t xml:space="preserve">should be </w:t>
            </w:r>
            <w:r>
              <w:t>selected</w:t>
            </w:r>
            <w:r w:rsidR="00331349">
              <w:t xml:space="preserve">.  </w:t>
            </w:r>
            <w:r>
              <w:t xml:space="preserve">SAP should process </w:t>
            </w:r>
            <w:r w:rsidR="00331349">
              <w:t xml:space="preserve">the </w:t>
            </w:r>
            <w:r>
              <w:t>request as expected</w:t>
            </w:r>
          </w:p>
          <w:p w14:paraId="7BBE3AC4" w14:textId="77777777" w:rsidR="00420198" w:rsidRDefault="00420198" w:rsidP="00283AF3">
            <w:pPr>
              <w:spacing w:line="360" w:lineRule="auto"/>
            </w:pPr>
            <w:r>
              <w:t>SAP will add the plant information in the user’s profile while maintaining existing information</w:t>
            </w:r>
          </w:p>
          <w:p w14:paraId="5671977C" w14:textId="77777777" w:rsidR="00420198" w:rsidRDefault="00420198" w:rsidP="00283AF3">
            <w:pPr>
              <w:spacing w:line="360" w:lineRule="auto"/>
              <w:rPr>
                <w:color w:val="FF0000"/>
              </w:rPr>
            </w:pPr>
            <w:r w:rsidRPr="00420198">
              <w:rPr>
                <w:color w:val="FF0000"/>
              </w:rPr>
              <w:t>How can we handle multiple plant codes in the SAP User Profile?</w:t>
            </w:r>
          </w:p>
          <w:p w14:paraId="27C527BD" w14:textId="77777777" w:rsidR="00B04921" w:rsidRDefault="00331349" w:rsidP="00EF6BFF">
            <w:pPr>
              <w:spacing w:line="360" w:lineRule="auto"/>
            </w:pPr>
            <w:r>
              <w:t>If the user Plant access maintained in a separate table, then no changes required just append the plants to the table otherwise maintain the plant codes by a comma separator and increase the field length to max</w:t>
            </w:r>
            <w:r w:rsidR="00B04921" w:rsidRPr="00B04921">
              <w:t xml:space="preserve"> </w:t>
            </w:r>
          </w:p>
        </w:tc>
      </w:tr>
      <w:tr w:rsidR="1208143A" w14:paraId="5B87D505" w14:textId="77777777" w:rsidTr="19207B3E">
        <w:tc>
          <w:tcPr>
            <w:tcW w:w="3055" w:type="dxa"/>
          </w:tcPr>
          <w:p w14:paraId="0C96B8F1" w14:textId="288CA7E9" w:rsidR="1208143A" w:rsidRDefault="25B4484D">
            <w:pPr>
              <w:spacing w:line="360" w:lineRule="auto"/>
              <w:pPrChange w:id="397" w:author="Van Staden, Marius" w:date="2019-01-30T23:29:00Z">
                <w:pPr/>
              </w:pPrChange>
            </w:pPr>
            <w:r>
              <w:t>New User, New Role</w:t>
            </w:r>
          </w:p>
        </w:tc>
        <w:tc>
          <w:tcPr>
            <w:tcW w:w="5961" w:type="dxa"/>
          </w:tcPr>
          <w:p w14:paraId="5298CE63" w14:textId="085C2D97" w:rsidR="1208143A" w:rsidRDefault="25B4484D">
            <w:pPr>
              <w:spacing w:line="360" w:lineRule="auto"/>
              <w:pPrChange w:id="398" w:author="Van Staden, Marius" w:date="2019-01-30T23:29:00Z">
                <w:pPr/>
              </w:pPrChange>
            </w:pPr>
            <w:r>
              <w:t>User will be required to select at least 1 role in order to su</w:t>
            </w:r>
            <w:r w:rsidR="78E43DA5">
              <w:t>b</w:t>
            </w:r>
            <w:r>
              <w:t>mit the request</w:t>
            </w:r>
          </w:p>
        </w:tc>
      </w:tr>
      <w:tr w:rsidR="3DC2E8DA" w14:paraId="12DF982B" w14:textId="77777777" w:rsidTr="19207B3E">
        <w:tc>
          <w:tcPr>
            <w:tcW w:w="3055" w:type="dxa"/>
          </w:tcPr>
          <w:p w14:paraId="7A98E873" w14:textId="062BBB06" w:rsidR="3DC2E8DA" w:rsidRDefault="2F957214">
            <w:pPr>
              <w:spacing w:line="360" w:lineRule="auto"/>
              <w:pPrChange w:id="399" w:author="Van Staden, Marius" w:date="2019-01-30T23:31:00Z">
                <w:pPr/>
              </w:pPrChange>
            </w:pPr>
            <w:r w:rsidRPr="2F957214">
              <w:t>Existing User, Additional Roles</w:t>
            </w:r>
          </w:p>
        </w:tc>
        <w:tc>
          <w:tcPr>
            <w:tcW w:w="5961" w:type="dxa"/>
          </w:tcPr>
          <w:p w14:paraId="537D9B23" w14:textId="6FA3C3C5" w:rsidR="3DC2E8DA" w:rsidRDefault="2F957214">
            <w:pPr>
              <w:spacing w:line="360" w:lineRule="auto"/>
              <w:pPrChange w:id="400" w:author="Van Staden, Marius" w:date="2019-01-30T23:31:00Z">
                <w:pPr/>
              </w:pPrChange>
            </w:pPr>
            <w:r>
              <w:t xml:space="preserve">Existing roles to be displayed to the </w:t>
            </w:r>
            <w:r w:rsidR="3DEC9377" w:rsidRPr="3DEC9377">
              <w:t>user.  User can select additional roles for processing</w:t>
            </w:r>
          </w:p>
        </w:tc>
      </w:tr>
      <w:tr w:rsidR="00B75624" w14:paraId="56A286C5" w14:textId="77777777" w:rsidTr="19207B3E">
        <w:tc>
          <w:tcPr>
            <w:tcW w:w="3055" w:type="dxa"/>
          </w:tcPr>
          <w:p w14:paraId="5918898F" w14:textId="0C010BD4" w:rsidR="00B75624" w:rsidRPr="2F957214" w:rsidRDefault="00B75624">
            <w:pPr>
              <w:spacing w:line="360" w:lineRule="auto"/>
            </w:pPr>
            <w:r>
              <w:lastRenderedPageBreak/>
              <w:t xml:space="preserve">Termination </w:t>
            </w:r>
          </w:p>
        </w:tc>
        <w:tc>
          <w:tcPr>
            <w:tcW w:w="5961" w:type="dxa"/>
          </w:tcPr>
          <w:p w14:paraId="1D6213E9" w14:textId="654EA7D0" w:rsidR="00B75624" w:rsidRDefault="000B2E62" w:rsidP="000B2E62">
            <w:pPr>
              <w:spacing w:line="360" w:lineRule="auto"/>
            </w:pPr>
            <w:r>
              <w:t xml:space="preserve">If the “Request Type” is </w:t>
            </w:r>
            <w:proofErr w:type="gramStart"/>
            <w:r>
              <w:t>Termination ,</w:t>
            </w:r>
            <w:proofErr w:type="gramEnd"/>
            <w:r>
              <w:t xml:space="preserve"> disable the plant code &amp; role selection.</w:t>
            </w:r>
          </w:p>
        </w:tc>
      </w:tr>
      <w:tr w:rsidR="00B75624" w14:paraId="7475F1AA" w14:textId="77777777" w:rsidTr="19207B3E">
        <w:tc>
          <w:tcPr>
            <w:tcW w:w="3055" w:type="dxa"/>
          </w:tcPr>
          <w:p w14:paraId="34190517" w14:textId="6EA97D0A" w:rsidR="00B75624" w:rsidRPr="2F957214" w:rsidRDefault="000B2E62">
            <w:pPr>
              <w:spacing w:line="360" w:lineRule="auto"/>
            </w:pPr>
            <w:r>
              <w:t>Non Plant User</w:t>
            </w:r>
          </w:p>
        </w:tc>
        <w:tc>
          <w:tcPr>
            <w:tcW w:w="5961" w:type="dxa"/>
          </w:tcPr>
          <w:p w14:paraId="3EE50ECF" w14:textId="69443815" w:rsidR="00B75624" w:rsidRDefault="000B2E62" w:rsidP="000B2E62">
            <w:pPr>
              <w:spacing w:line="360" w:lineRule="auto"/>
            </w:pPr>
            <w:r>
              <w:t xml:space="preserve">If the “User Type” is Others , Plant selection </w:t>
            </w:r>
            <w:r w:rsidR="00045891">
              <w:t>is optional</w:t>
            </w:r>
            <w:r>
              <w:t xml:space="preserve"> and fil</w:t>
            </w:r>
            <w:r w:rsidR="00045891">
              <w:t>t</w:t>
            </w:r>
            <w:r>
              <w:t>er the roles which are relevant to Non Plant users</w:t>
            </w:r>
          </w:p>
        </w:tc>
      </w:tr>
    </w:tbl>
    <w:p w14:paraId="62D65D56" w14:textId="31B3C170" w:rsidR="19207B3E" w:rsidRDefault="19207B3E"/>
    <w:p w14:paraId="44E871BC" w14:textId="77777777" w:rsidR="00E74123" w:rsidRDefault="00E74123" w:rsidP="00283AF3">
      <w:pPr>
        <w:spacing w:line="360" w:lineRule="auto"/>
      </w:pPr>
    </w:p>
    <w:p w14:paraId="18A0C776" w14:textId="3C0677A4" w:rsidR="00430BEC" w:rsidRDefault="000228F7" w:rsidP="00283AF3">
      <w:pPr>
        <w:pStyle w:val="Heading1"/>
        <w:spacing w:line="360" w:lineRule="auto"/>
      </w:pPr>
      <w:r>
        <w:t>Roles</w:t>
      </w:r>
    </w:p>
    <w:tbl>
      <w:tblPr>
        <w:tblStyle w:val="TableGrid"/>
        <w:tblW w:w="0" w:type="auto"/>
        <w:tblLook w:val="04A0" w:firstRow="1" w:lastRow="0" w:firstColumn="1" w:lastColumn="0" w:noHBand="0" w:noVBand="1"/>
      </w:tblPr>
      <w:tblGrid>
        <w:gridCol w:w="3005"/>
        <w:gridCol w:w="3005"/>
        <w:gridCol w:w="3006"/>
      </w:tblGrid>
      <w:tr w:rsidR="00CE3132" w14:paraId="5A2B75CD" w14:textId="77777777" w:rsidTr="00CE3132">
        <w:tc>
          <w:tcPr>
            <w:tcW w:w="3005" w:type="dxa"/>
          </w:tcPr>
          <w:p w14:paraId="01C8D1B8" w14:textId="3636BE22" w:rsidR="00CE3132" w:rsidRPr="000228F7" w:rsidRDefault="00CE3132" w:rsidP="000228F7">
            <w:pPr>
              <w:spacing w:line="360" w:lineRule="auto"/>
              <w:jc w:val="center"/>
              <w:rPr>
                <w:b/>
              </w:rPr>
            </w:pPr>
            <w:r w:rsidRPr="000228F7">
              <w:rPr>
                <w:b/>
              </w:rPr>
              <w:t>Role Type</w:t>
            </w:r>
          </w:p>
        </w:tc>
        <w:tc>
          <w:tcPr>
            <w:tcW w:w="3005" w:type="dxa"/>
          </w:tcPr>
          <w:p w14:paraId="1022295B" w14:textId="38EE64CF" w:rsidR="00CE3132" w:rsidRPr="000228F7" w:rsidRDefault="00CE3132" w:rsidP="000228F7">
            <w:pPr>
              <w:spacing w:line="360" w:lineRule="auto"/>
              <w:jc w:val="center"/>
              <w:rPr>
                <w:b/>
              </w:rPr>
            </w:pPr>
            <w:r w:rsidRPr="000228F7">
              <w:rPr>
                <w:b/>
              </w:rPr>
              <w:t>Role Name</w:t>
            </w:r>
          </w:p>
        </w:tc>
        <w:tc>
          <w:tcPr>
            <w:tcW w:w="3006" w:type="dxa"/>
          </w:tcPr>
          <w:p w14:paraId="099953AB" w14:textId="2319D9DB" w:rsidR="00CE3132" w:rsidRPr="000228F7" w:rsidRDefault="00CE3132" w:rsidP="000228F7">
            <w:pPr>
              <w:spacing w:line="360" w:lineRule="auto"/>
              <w:jc w:val="center"/>
              <w:rPr>
                <w:b/>
              </w:rPr>
            </w:pPr>
            <w:r w:rsidRPr="000228F7">
              <w:rPr>
                <w:b/>
              </w:rPr>
              <w:t>Description</w:t>
            </w:r>
          </w:p>
        </w:tc>
      </w:tr>
      <w:tr w:rsidR="00CE3132" w:rsidRPr="00CE3132" w14:paraId="0B911CFF" w14:textId="77777777" w:rsidTr="00CE3132">
        <w:tc>
          <w:tcPr>
            <w:tcW w:w="3005" w:type="dxa"/>
          </w:tcPr>
          <w:p w14:paraId="50531988" w14:textId="6DBE60A2" w:rsidR="00CE3132" w:rsidRDefault="00CE3132">
            <w:pPr>
              <w:spacing w:line="360" w:lineRule="auto"/>
            </w:pPr>
            <w:r>
              <w:t>Plant</w:t>
            </w:r>
          </w:p>
        </w:tc>
        <w:tc>
          <w:tcPr>
            <w:tcW w:w="3005" w:type="dxa"/>
          </w:tcPr>
          <w:p w14:paraId="24664BE4" w14:textId="77777777" w:rsidR="00CE3132" w:rsidRDefault="00CE3132" w:rsidP="00CE3132">
            <w:pPr>
              <w:spacing w:line="360" w:lineRule="auto"/>
            </w:pPr>
            <w:r>
              <w:t>ESP_CHECKIN</w:t>
            </w:r>
          </w:p>
          <w:p w14:paraId="037A24E0" w14:textId="77777777" w:rsidR="00CE3132" w:rsidRDefault="00CE3132" w:rsidP="00CE3132">
            <w:pPr>
              <w:spacing w:line="360" w:lineRule="auto"/>
            </w:pPr>
            <w:r>
              <w:t>ESP_FKT_CHEP_REP_AUS</w:t>
            </w:r>
          </w:p>
          <w:p w14:paraId="7FE55DF1" w14:textId="77777777" w:rsidR="00CE3132" w:rsidRDefault="00CE3132" w:rsidP="00CE3132">
            <w:pPr>
              <w:spacing w:line="360" w:lineRule="auto"/>
            </w:pPr>
            <w:r>
              <w:t>ESP_FORKLIFT</w:t>
            </w:r>
          </w:p>
          <w:p w14:paraId="1D51EC13" w14:textId="77777777" w:rsidR="00CE3132" w:rsidRDefault="00CE3132" w:rsidP="00CE3132">
            <w:pPr>
              <w:spacing w:line="360" w:lineRule="auto"/>
            </w:pPr>
            <w:r>
              <w:t>ESP_FORKLIFT_AUS</w:t>
            </w:r>
          </w:p>
          <w:p w14:paraId="6ADA62C0" w14:textId="77777777" w:rsidR="00CE3132" w:rsidRDefault="00CE3132" w:rsidP="00CE3132">
            <w:pPr>
              <w:spacing w:line="360" w:lineRule="auto"/>
            </w:pPr>
            <w:r>
              <w:t>ESP_REPORTS</w:t>
            </w:r>
          </w:p>
          <w:p w14:paraId="570B5563" w14:textId="77777777" w:rsidR="00CE3132" w:rsidRDefault="00CE3132" w:rsidP="00CE3132">
            <w:pPr>
              <w:spacing w:line="360" w:lineRule="auto"/>
            </w:pPr>
            <w:r>
              <w:t>ESP_SHIFT_SUPERVISOR</w:t>
            </w:r>
          </w:p>
          <w:p w14:paraId="68D797B2" w14:textId="77777777" w:rsidR="00CE3132" w:rsidRDefault="00CE3132" w:rsidP="00CE3132">
            <w:pPr>
              <w:spacing w:line="360" w:lineRule="auto"/>
            </w:pPr>
            <w:r>
              <w:t>ESP_STOCK_SUPERVISOR</w:t>
            </w:r>
          </w:p>
          <w:p w14:paraId="31E3749C" w14:textId="77777777" w:rsidR="00CE3132" w:rsidRDefault="00CE3132" w:rsidP="00CE3132">
            <w:pPr>
              <w:spacing w:line="360" w:lineRule="auto"/>
            </w:pPr>
            <w:r>
              <w:t>ESP_UNKNOWN</w:t>
            </w:r>
          </w:p>
          <w:p w14:paraId="7DFD628E" w14:textId="77777777" w:rsidR="00CE3132" w:rsidRDefault="00CE3132" w:rsidP="00CE3132">
            <w:pPr>
              <w:spacing w:line="360" w:lineRule="auto"/>
            </w:pPr>
            <w:r>
              <w:t>ESP_YARD_MONITOR</w:t>
            </w:r>
          </w:p>
          <w:p w14:paraId="7CBAD246" w14:textId="77777777" w:rsidR="00CE3132" w:rsidRDefault="00CE3132" w:rsidP="00CE3132">
            <w:pPr>
              <w:spacing w:line="360" w:lineRule="auto"/>
            </w:pPr>
            <w:r>
              <w:t>ESP_YARD_SETTINGS</w:t>
            </w:r>
          </w:p>
          <w:p w14:paraId="1F074B01" w14:textId="2621CED4" w:rsidR="00CE3132" w:rsidRDefault="00CE3132" w:rsidP="00CE3132">
            <w:pPr>
              <w:spacing w:line="360" w:lineRule="auto"/>
            </w:pPr>
            <w:r>
              <w:t>ESP_YARD_SUPERVISOR</w:t>
            </w:r>
          </w:p>
        </w:tc>
        <w:tc>
          <w:tcPr>
            <w:tcW w:w="3006" w:type="dxa"/>
          </w:tcPr>
          <w:p w14:paraId="1757E10E" w14:textId="77777777" w:rsidR="00CE3132" w:rsidRDefault="00CE3132">
            <w:pPr>
              <w:spacing w:line="360" w:lineRule="auto"/>
            </w:pPr>
            <w:r>
              <w:t>Check In</w:t>
            </w:r>
          </w:p>
          <w:p w14:paraId="21119F8E" w14:textId="77777777" w:rsidR="00CE3132" w:rsidRPr="00CE3132" w:rsidRDefault="00CE3132" w:rsidP="00CE3132">
            <w:pPr>
              <w:spacing w:line="360" w:lineRule="auto"/>
              <w:rPr>
                <w:lang w:val="pt-BR"/>
              </w:rPr>
            </w:pPr>
            <w:r w:rsidRPr="00CE3132">
              <w:rPr>
                <w:lang w:val="pt-BR"/>
              </w:rPr>
              <w:t>AU FDE CHEP Representative</w:t>
            </w:r>
          </w:p>
          <w:p w14:paraId="35F6FF8D" w14:textId="0B8FE093" w:rsidR="00CE3132" w:rsidRPr="00CE3132" w:rsidRDefault="00CE3132" w:rsidP="00CE3132">
            <w:pPr>
              <w:spacing w:line="360" w:lineRule="auto"/>
              <w:rPr>
                <w:lang w:val="en-US"/>
              </w:rPr>
            </w:pPr>
            <w:r w:rsidRPr="00CE3132">
              <w:rPr>
                <w:lang w:val="en-US"/>
              </w:rPr>
              <w:t>FDE Forklift Driver</w:t>
            </w:r>
          </w:p>
          <w:p w14:paraId="7A3ECD75" w14:textId="77777777" w:rsidR="00CE3132" w:rsidRDefault="00CE3132" w:rsidP="00CE3132">
            <w:pPr>
              <w:spacing w:line="360" w:lineRule="auto"/>
              <w:rPr>
                <w:lang w:val="en-US"/>
              </w:rPr>
            </w:pPr>
            <w:r w:rsidRPr="00CE3132">
              <w:rPr>
                <w:lang w:val="en-US"/>
              </w:rPr>
              <w:t>AU FDE For</w:t>
            </w:r>
            <w:r>
              <w:rPr>
                <w:lang w:val="en-US"/>
              </w:rPr>
              <w:t>k</w:t>
            </w:r>
            <w:r w:rsidRPr="00CE3132">
              <w:rPr>
                <w:lang w:val="en-US"/>
              </w:rPr>
              <w:t xml:space="preserve">lift </w:t>
            </w:r>
            <w:r>
              <w:rPr>
                <w:lang w:val="en-US"/>
              </w:rPr>
              <w:t>Driver</w:t>
            </w:r>
          </w:p>
          <w:p w14:paraId="6B4CE0BC" w14:textId="77777777" w:rsidR="00CE3132" w:rsidRDefault="00CE3132" w:rsidP="00CE3132">
            <w:pPr>
              <w:spacing w:line="360" w:lineRule="auto"/>
              <w:rPr>
                <w:lang w:val="en-US"/>
              </w:rPr>
            </w:pPr>
            <w:r>
              <w:rPr>
                <w:lang w:val="en-US"/>
              </w:rPr>
              <w:t>ESP Reports</w:t>
            </w:r>
          </w:p>
          <w:p w14:paraId="6C991579" w14:textId="77777777" w:rsidR="00CE3132" w:rsidRDefault="00CE3132" w:rsidP="00CE3132">
            <w:pPr>
              <w:spacing w:line="360" w:lineRule="auto"/>
              <w:rPr>
                <w:lang w:val="en-US"/>
              </w:rPr>
            </w:pPr>
            <w:r>
              <w:rPr>
                <w:lang w:val="en-US"/>
              </w:rPr>
              <w:t>ESP Shift Supervisor</w:t>
            </w:r>
          </w:p>
          <w:p w14:paraId="2DC39DDB" w14:textId="77777777" w:rsidR="00CE3132" w:rsidRDefault="00CE3132" w:rsidP="00CE3132">
            <w:pPr>
              <w:spacing w:line="360" w:lineRule="auto"/>
              <w:rPr>
                <w:lang w:val="en-US"/>
              </w:rPr>
            </w:pPr>
            <w:r>
              <w:rPr>
                <w:lang w:val="en-US"/>
              </w:rPr>
              <w:t>ESP Stock Supervisor</w:t>
            </w:r>
          </w:p>
          <w:p w14:paraId="4757A2C1" w14:textId="77777777" w:rsidR="00CE3132" w:rsidRDefault="00CE3132" w:rsidP="00CE3132">
            <w:pPr>
              <w:spacing w:line="360" w:lineRule="auto"/>
              <w:rPr>
                <w:lang w:val="en-US"/>
              </w:rPr>
            </w:pPr>
            <w:r>
              <w:rPr>
                <w:lang w:val="en-US"/>
              </w:rPr>
              <w:t>FDE Unknown</w:t>
            </w:r>
          </w:p>
          <w:p w14:paraId="6197C6BD" w14:textId="004E0BA3" w:rsidR="00CE3132" w:rsidRDefault="00CE3132" w:rsidP="00CE3132">
            <w:pPr>
              <w:spacing w:line="360" w:lineRule="auto"/>
              <w:rPr>
                <w:lang w:val="en-US"/>
              </w:rPr>
            </w:pPr>
            <w:r>
              <w:rPr>
                <w:lang w:val="en-US"/>
              </w:rPr>
              <w:t>YMS Yard Monitor</w:t>
            </w:r>
          </w:p>
          <w:p w14:paraId="6543BD43" w14:textId="77777777" w:rsidR="00CE3132" w:rsidRDefault="00CE3132" w:rsidP="00CE3132">
            <w:pPr>
              <w:spacing w:line="360" w:lineRule="auto"/>
              <w:rPr>
                <w:lang w:val="en-US"/>
              </w:rPr>
            </w:pPr>
            <w:r>
              <w:rPr>
                <w:lang w:val="en-US"/>
              </w:rPr>
              <w:t>YMS Yard Settings</w:t>
            </w:r>
          </w:p>
          <w:p w14:paraId="75D51B9C" w14:textId="36885BAE" w:rsidR="00CE3132" w:rsidRPr="00CE3132" w:rsidRDefault="00CE3132" w:rsidP="00CE3132">
            <w:pPr>
              <w:spacing w:line="360" w:lineRule="auto"/>
              <w:rPr>
                <w:lang w:val="en-US"/>
              </w:rPr>
            </w:pPr>
            <w:r>
              <w:rPr>
                <w:lang w:val="en-US"/>
              </w:rPr>
              <w:t>YMS Yard Supervisor</w:t>
            </w:r>
          </w:p>
        </w:tc>
      </w:tr>
      <w:tr w:rsidR="00CE3132" w14:paraId="6517D3C9" w14:textId="77777777" w:rsidTr="00CE3132">
        <w:tc>
          <w:tcPr>
            <w:tcW w:w="3005" w:type="dxa"/>
          </w:tcPr>
          <w:p w14:paraId="591216B6" w14:textId="14FEA04E" w:rsidR="00CE3132" w:rsidRDefault="00CE3132">
            <w:pPr>
              <w:spacing w:line="360" w:lineRule="auto"/>
            </w:pPr>
            <w:r>
              <w:t>Other</w:t>
            </w:r>
          </w:p>
        </w:tc>
        <w:tc>
          <w:tcPr>
            <w:tcW w:w="3005" w:type="dxa"/>
          </w:tcPr>
          <w:p w14:paraId="25FE272D" w14:textId="7C1BCCC3" w:rsidR="00CE3132" w:rsidRDefault="003D0E33">
            <w:pPr>
              <w:spacing w:line="360" w:lineRule="auto"/>
            </w:pPr>
            <w:r>
              <w:t>TBD</w:t>
            </w:r>
          </w:p>
        </w:tc>
        <w:tc>
          <w:tcPr>
            <w:tcW w:w="3006" w:type="dxa"/>
          </w:tcPr>
          <w:p w14:paraId="2231A1C5" w14:textId="77777777" w:rsidR="00CE3132" w:rsidRDefault="00CE3132">
            <w:pPr>
              <w:spacing w:line="360" w:lineRule="auto"/>
            </w:pPr>
          </w:p>
        </w:tc>
      </w:tr>
    </w:tbl>
    <w:p w14:paraId="2753EF1D" w14:textId="10C35DF6" w:rsidR="2ADAAC1E" w:rsidRDefault="0DA9273E" w:rsidP="0DA9273E">
      <w:pPr>
        <w:pStyle w:val="Heading1"/>
        <w:spacing w:line="360" w:lineRule="auto"/>
        <w:rPr>
          <w:ins w:id="401" w:author="Van Staden, Marius" w:date="2019-01-30T23:39:00Z"/>
        </w:rPr>
      </w:pPr>
      <w:ins w:id="402" w:author="Van Staden, Marius" w:date="2019-01-30T23:39:00Z">
        <w:r>
          <w:t>User termination</w:t>
        </w:r>
      </w:ins>
    </w:p>
    <w:p w14:paraId="5A3BD194" w14:textId="58A91584" w:rsidR="2ADAAC1E" w:rsidDel="0033283C" w:rsidRDefault="418DA074">
      <w:pPr>
        <w:spacing w:line="360" w:lineRule="auto"/>
        <w:rPr>
          <w:del w:id="403" w:author="Van Staden, Marius" w:date="2019-01-30T23:39:00Z"/>
        </w:rPr>
        <w:pPrChange w:id="404" w:author="Van Staden, Marius" w:date="2019-01-30T23:39:00Z">
          <w:pPr/>
        </w:pPrChange>
      </w:pPr>
      <w:ins w:id="405" w:author="Van Staden, Marius" w:date="2019-01-30T23:39:00Z">
        <w:r>
          <w:t xml:space="preserve">Existing termination process will remain AS-IS, but </w:t>
        </w:r>
        <w:proofErr w:type="spellStart"/>
        <w:r>
          <w:t>Curion</w:t>
        </w:r>
        <w:proofErr w:type="spellEnd"/>
        <w:r>
          <w:t xml:space="preserve"> will need to be removed from the proce</w:t>
        </w:r>
      </w:ins>
      <w:r w:rsidR="6E6F417A">
        <w:t>ss</w:t>
      </w:r>
    </w:p>
    <w:p w14:paraId="63851F18" w14:textId="77777777" w:rsidR="0DA9273E" w:rsidDel="418DA074" w:rsidRDefault="0DA9273E">
      <w:pPr>
        <w:spacing w:line="360" w:lineRule="auto"/>
        <w:rPr>
          <w:del w:id="406" w:author="Van Staden, Marius" w:date="2019-01-30T23:39:00Z"/>
        </w:rPr>
        <w:pPrChange w:id="407" w:author="Van Staden, Marius" w:date="2019-01-30T23:39:00Z">
          <w:pPr/>
        </w:pPrChange>
      </w:pPr>
    </w:p>
    <w:p w14:paraId="243B7A2B" w14:textId="6C91EAC2" w:rsidR="418DA074" w:rsidRDefault="418DA074">
      <w:pPr>
        <w:spacing w:line="360" w:lineRule="auto"/>
        <w:pPrChange w:id="408" w:author="Van Staden, Marius" w:date="2019-01-30T23:39:00Z">
          <w:pPr/>
        </w:pPrChange>
      </w:pPr>
    </w:p>
    <w:p w14:paraId="47801499" w14:textId="65EA6E61" w:rsidR="1AB8B7A4" w:rsidDel="7E7CD7C9" w:rsidRDefault="1AB8B7A4">
      <w:pPr>
        <w:spacing w:line="360" w:lineRule="auto"/>
        <w:rPr>
          <w:del w:id="409" w:author="Van Staden, Marius" w:date="2019-01-30T23:51:00Z"/>
        </w:rPr>
        <w:pPrChange w:id="410" w:author="Van Staden, Marius" w:date="2019-01-30T23:40:00Z">
          <w:pPr/>
        </w:pPrChange>
      </w:pPr>
    </w:p>
    <w:p w14:paraId="33CACB3D" w14:textId="41F288AD" w:rsidR="2ADAAC1E" w:rsidDel="7E7CD7C9" w:rsidRDefault="2ADAAC1E">
      <w:pPr>
        <w:spacing w:line="360" w:lineRule="auto"/>
        <w:rPr>
          <w:del w:id="411" w:author="Van Staden, Marius" w:date="2019-01-30T23:51:00Z"/>
        </w:rPr>
        <w:pPrChange w:id="412" w:author="Van Staden, Marius" w:date="2019-01-30T23:38:00Z">
          <w:pPr/>
        </w:pPrChange>
      </w:pPr>
    </w:p>
    <w:p w14:paraId="35093CE0" w14:textId="77777777" w:rsidR="00BF6256" w:rsidRDefault="00665C93" w:rsidP="00283AF3">
      <w:pPr>
        <w:pStyle w:val="Heading1"/>
        <w:spacing w:line="360" w:lineRule="auto"/>
      </w:pPr>
      <w:r>
        <w:t>In-Scope</w:t>
      </w:r>
    </w:p>
    <w:p w14:paraId="5A0358C8" w14:textId="77777777" w:rsidR="00E66375" w:rsidRDefault="00665C93" w:rsidP="00283AF3">
      <w:pPr>
        <w:pStyle w:val="ListParagraph"/>
        <w:numPr>
          <w:ilvl w:val="0"/>
          <w:numId w:val="7"/>
        </w:numPr>
        <w:spacing w:line="360" w:lineRule="auto"/>
      </w:pPr>
      <w:r>
        <w:t>New User Creation</w:t>
      </w:r>
    </w:p>
    <w:p w14:paraId="2E6530D1" w14:textId="77777777" w:rsidR="00E66375" w:rsidRDefault="00E66375" w:rsidP="00283AF3">
      <w:pPr>
        <w:pStyle w:val="ListParagraph"/>
        <w:numPr>
          <w:ilvl w:val="1"/>
          <w:numId w:val="7"/>
        </w:numPr>
        <w:spacing w:line="360" w:lineRule="auto"/>
      </w:pPr>
      <w:r>
        <w:t>Single Plant, Single Role</w:t>
      </w:r>
    </w:p>
    <w:p w14:paraId="003B6481" w14:textId="77777777" w:rsidR="00E66375" w:rsidRDefault="00E66375" w:rsidP="00283AF3">
      <w:pPr>
        <w:pStyle w:val="ListParagraph"/>
        <w:numPr>
          <w:ilvl w:val="1"/>
          <w:numId w:val="7"/>
        </w:numPr>
        <w:spacing w:line="360" w:lineRule="auto"/>
      </w:pPr>
      <w:r>
        <w:t>Multiple Plant, Single Role</w:t>
      </w:r>
    </w:p>
    <w:p w14:paraId="0A6CB373" w14:textId="77777777" w:rsidR="00E66375" w:rsidRDefault="00E66375" w:rsidP="00283AF3">
      <w:pPr>
        <w:pStyle w:val="ListParagraph"/>
        <w:numPr>
          <w:ilvl w:val="1"/>
          <w:numId w:val="7"/>
        </w:numPr>
        <w:spacing w:line="360" w:lineRule="auto"/>
      </w:pPr>
      <w:r>
        <w:t>Single plant, multiple role</w:t>
      </w:r>
    </w:p>
    <w:p w14:paraId="24890046" w14:textId="77777777" w:rsidR="00430BEC" w:rsidRDefault="00E66375" w:rsidP="00686FE7">
      <w:pPr>
        <w:pStyle w:val="ListParagraph"/>
        <w:numPr>
          <w:ilvl w:val="1"/>
          <w:numId w:val="7"/>
        </w:numPr>
        <w:spacing w:line="360" w:lineRule="auto"/>
      </w:pPr>
      <w:r>
        <w:t>Multiple plant, multiple roles</w:t>
      </w:r>
    </w:p>
    <w:p w14:paraId="10EAE1C7" w14:textId="77777777" w:rsidR="00995E57" w:rsidRDefault="00665C93" w:rsidP="00283AF3">
      <w:pPr>
        <w:pStyle w:val="ListParagraph"/>
        <w:numPr>
          <w:ilvl w:val="0"/>
          <w:numId w:val="7"/>
        </w:numPr>
        <w:spacing w:line="360" w:lineRule="auto"/>
      </w:pPr>
      <w:r>
        <w:t>Existing User Update</w:t>
      </w:r>
    </w:p>
    <w:p w14:paraId="1FD9D6CF" w14:textId="77777777" w:rsidR="00995E57" w:rsidRDefault="00995E57" w:rsidP="00283AF3">
      <w:pPr>
        <w:pStyle w:val="ListParagraph"/>
        <w:numPr>
          <w:ilvl w:val="1"/>
          <w:numId w:val="7"/>
        </w:numPr>
        <w:spacing w:line="360" w:lineRule="auto"/>
      </w:pPr>
      <w:r>
        <w:t>Add plants</w:t>
      </w:r>
    </w:p>
    <w:p w14:paraId="4F0A0D35" w14:textId="77777777" w:rsidR="00665C93" w:rsidRDefault="00995E57" w:rsidP="00D26BC1">
      <w:pPr>
        <w:pStyle w:val="ListParagraph"/>
        <w:numPr>
          <w:ilvl w:val="1"/>
          <w:numId w:val="7"/>
        </w:numPr>
        <w:spacing w:line="360" w:lineRule="auto"/>
      </w:pPr>
      <w:r>
        <w:t>Add roles</w:t>
      </w:r>
      <w:r w:rsidR="00665C93">
        <w:t xml:space="preserve"> </w:t>
      </w:r>
    </w:p>
    <w:p w14:paraId="2656E750" w14:textId="77777777" w:rsidR="00665C93" w:rsidRDefault="00665C93" w:rsidP="00283AF3">
      <w:pPr>
        <w:pStyle w:val="ListParagraph"/>
        <w:numPr>
          <w:ilvl w:val="0"/>
          <w:numId w:val="7"/>
        </w:numPr>
        <w:spacing w:line="360" w:lineRule="auto"/>
      </w:pPr>
      <w:r>
        <w:lastRenderedPageBreak/>
        <w:t xml:space="preserve">Multiple Plant Selection </w:t>
      </w:r>
      <w:r w:rsidR="00725A70">
        <w:t xml:space="preserve">&amp; </w:t>
      </w:r>
      <w:r>
        <w:t xml:space="preserve">Multiple roles selection </w:t>
      </w:r>
    </w:p>
    <w:p w14:paraId="2A998FBF" w14:textId="77777777" w:rsidR="00995E57" w:rsidRDefault="00665C93" w:rsidP="00283AF3">
      <w:pPr>
        <w:pStyle w:val="ListParagraph"/>
        <w:numPr>
          <w:ilvl w:val="0"/>
          <w:numId w:val="7"/>
        </w:numPr>
        <w:spacing w:line="360" w:lineRule="auto"/>
      </w:pPr>
      <w:r>
        <w:t xml:space="preserve">Eliminate </w:t>
      </w:r>
      <w:proofErr w:type="spellStart"/>
      <w:r>
        <w:t>Curion</w:t>
      </w:r>
      <w:proofErr w:type="spellEnd"/>
    </w:p>
    <w:p w14:paraId="7ADC9E5D" w14:textId="77777777" w:rsidR="00665C93" w:rsidRDefault="00995E57" w:rsidP="00283AF3">
      <w:pPr>
        <w:pStyle w:val="ListParagraph"/>
        <w:spacing w:line="360" w:lineRule="auto"/>
      </w:pPr>
      <w:r>
        <w:t xml:space="preserve">Eliminate the need </w:t>
      </w:r>
      <w:r w:rsidR="0074706E">
        <w:t xml:space="preserve">of Interface with </w:t>
      </w:r>
      <w:proofErr w:type="spellStart"/>
      <w:r w:rsidR="0074706E">
        <w:t>Curion</w:t>
      </w:r>
      <w:proofErr w:type="spellEnd"/>
      <w:r w:rsidR="00665C93">
        <w:t xml:space="preserve"> </w:t>
      </w:r>
    </w:p>
    <w:p w14:paraId="795C0F0C" w14:textId="5A9E7FA6" w:rsidR="5867580E" w:rsidRDefault="288A1293">
      <w:pPr>
        <w:pStyle w:val="ListParagraph"/>
        <w:numPr>
          <w:ilvl w:val="0"/>
          <w:numId w:val="7"/>
        </w:numPr>
        <w:spacing w:line="360" w:lineRule="auto"/>
        <w:rPr>
          <w:ins w:id="413" w:author="Van Staden, Marius" w:date="2019-01-30T23:35:00Z"/>
        </w:rPr>
        <w:pPrChange w:id="414" w:author="Van Staden, Marius" w:date="2019-01-30T23:35:00Z">
          <w:pPr/>
        </w:pPrChange>
      </w:pPr>
      <w:ins w:id="415" w:author="Van Staden, Marius" w:date="2019-01-30T23:36:00Z">
        <w:r>
          <w:t>Termination Request</w:t>
        </w:r>
      </w:ins>
    </w:p>
    <w:p w14:paraId="6AAD7A8E" w14:textId="77777777" w:rsidR="00665C93" w:rsidRDefault="00665C93" w:rsidP="00283AF3">
      <w:pPr>
        <w:pStyle w:val="ListParagraph"/>
        <w:numPr>
          <w:ilvl w:val="0"/>
          <w:numId w:val="7"/>
        </w:numPr>
        <w:spacing w:line="360" w:lineRule="auto"/>
      </w:pPr>
      <w:r>
        <w:t>User Validation</w:t>
      </w:r>
    </w:p>
    <w:p w14:paraId="1C496743" w14:textId="77777777" w:rsidR="00C70259" w:rsidRDefault="00C70259" w:rsidP="00283AF3">
      <w:pPr>
        <w:pStyle w:val="ListParagraph"/>
        <w:spacing w:line="360" w:lineRule="auto"/>
      </w:pPr>
      <w:r>
        <w:t xml:space="preserve">If Request created for Existing User –SAP should validate the User </w:t>
      </w:r>
    </w:p>
    <w:p w14:paraId="32E64535" w14:textId="77777777" w:rsidR="00665C93" w:rsidRDefault="00C70259" w:rsidP="00283AF3">
      <w:pPr>
        <w:pStyle w:val="ListParagraph"/>
        <w:numPr>
          <w:ilvl w:val="0"/>
          <w:numId w:val="7"/>
        </w:numPr>
        <w:spacing w:line="360" w:lineRule="auto"/>
      </w:pPr>
      <w:r>
        <w:t>Communication Flow</w:t>
      </w:r>
    </w:p>
    <w:p w14:paraId="7CAB016A" w14:textId="77777777" w:rsidR="00995E57" w:rsidRDefault="00995E57" w:rsidP="2032AD36">
      <w:pPr>
        <w:pStyle w:val="ListParagraph"/>
        <w:numPr>
          <w:ilvl w:val="1"/>
          <w:numId w:val="19"/>
        </w:numPr>
        <w:spacing w:line="360" w:lineRule="auto"/>
        <w:rPr>
          <w:ins w:id="416" w:author="Ganesh Kommana" w:date="2018-11-15T22:26:00Z"/>
        </w:rPr>
      </w:pPr>
      <w:r>
        <w:t>S</w:t>
      </w:r>
      <w:r w:rsidR="00725A70">
        <w:t>NOW</w:t>
      </w:r>
      <w:r w:rsidR="00C70259">
        <w:t xml:space="preserve"> to </w:t>
      </w:r>
      <w:ins w:id="417" w:author="Ganesh Kommana" w:date="2018-11-15T22:26:00Z">
        <w:r w:rsidR="0004260D">
          <w:t>Gateway</w:t>
        </w:r>
      </w:ins>
      <w:del w:id="418" w:author="Ganesh Kommana" w:date="2018-11-15T22:26:00Z">
        <w:r w:rsidR="00C70259" w:rsidDel="0004260D">
          <w:delText>SAP</w:delText>
        </w:r>
      </w:del>
    </w:p>
    <w:p w14:paraId="2B043CD1" w14:textId="77777777" w:rsidR="0004260D" w:rsidRDefault="0004260D" w:rsidP="009638A0">
      <w:pPr>
        <w:pStyle w:val="ListParagraph"/>
        <w:numPr>
          <w:ilvl w:val="1"/>
          <w:numId w:val="19"/>
        </w:numPr>
        <w:spacing w:line="360" w:lineRule="auto"/>
      </w:pPr>
      <w:ins w:id="419" w:author="Ganesh Kommana" w:date="2018-11-15T22:26:00Z">
        <w:r>
          <w:t>Gateway to SNOW</w:t>
        </w:r>
      </w:ins>
    </w:p>
    <w:p w14:paraId="296E022C" w14:textId="77777777" w:rsidR="00C70259" w:rsidRDefault="0004260D" w:rsidP="009638A0">
      <w:pPr>
        <w:pStyle w:val="ListParagraph"/>
        <w:numPr>
          <w:ilvl w:val="1"/>
          <w:numId w:val="19"/>
        </w:numPr>
        <w:spacing w:line="360" w:lineRule="auto"/>
      </w:pPr>
      <w:ins w:id="420" w:author="Ganesh Kommana" w:date="2018-11-15T22:27:00Z">
        <w:r>
          <w:t>Gateway to SAP</w:t>
        </w:r>
      </w:ins>
      <w:del w:id="421" w:author="Ganesh Kommana" w:date="2018-11-15T22:27:00Z">
        <w:r w:rsidR="00C70259" w:rsidDel="0004260D">
          <w:delText xml:space="preserve">SAP to </w:delText>
        </w:r>
        <w:r w:rsidR="00725A70" w:rsidDel="0004260D">
          <w:delText>SNOW</w:delText>
        </w:r>
      </w:del>
    </w:p>
    <w:p w14:paraId="21FB511A" w14:textId="77777777" w:rsidR="00995E57" w:rsidRDefault="00C70259" w:rsidP="009638A0">
      <w:pPr>
        <w:pStyle w:val="ListParagraph"/>
        <w:numPr>
          <w:ilvl w:val="1"/>
          <w:numId w:val="19"/>
        </w:numPr>
        <w:spacing w:line="360" w:lineRule="auto"/>
      </w:pPr>
      <w:r>
        <w:t>SNOW to Manager</w:t>
      </w:r>
    </w:p>
    <w:p w14:paraId="2C0E7932" w14:textId="77777777" w:rsidR="00665C93" w:rsidRDefault="00665C93" w:rsidP="00283AF3">
      <w:pPr>
        <w:pStyle w:val="Heading1"/>
        <w:spacing w:line="360" w:lineRule="auto"/>
      </w:pPr>
      <w:r>
        <w:t>out of Scope</w:t>
      </w:r>
    </w:p>
    <w:p w14:paraId="0C976F86" w14:textId="77777777" w:rsidR="00995E57" w:rsidDel="288A1293" w:rsidRDefault="00665C93" w:rsidP="00283AF3">
      <w:pPr>
        <w:pStyle w:val="ListParagraph"/>
        <w:numPr>
          <w:ilvl w:val="0"/>
          <w:numId w:val="8"/>
        </w:numPr>
        <w:spacing w:line="360" w:lineRule="auto"/>
        <w:rPr>
          <w:del w:id="422" w:author="Van Staden, Marius" w:date="2019-01-30T23:36:00Z"/>
        </w:rPr>
      </w:pPr>
      <w:del w:id="423" w:author="Van Staden, Marius" w:date="2019-01-30T23:36:00Z">
        <w:r w:rsidDel="288A1293">
          <w:delText>User Termination process</w:delText>
        </w:r>
      </w:del>
    </w:p>
    <w:p w14:paraId="2D3A6F9C" w14:textId="77777777" w:rsidR="00665C93" w:rsidDel="288A1293" w:rsidRDefault="0074706E" w:rsidP="00283AF3">
      <w:pPr>
        <w:spacing w:line="360" w:lineRule="auto"/>
        <w:ind w:left="786"/>
        <w:rPr>
          <w:del w:id="424" w:author="Van Staden, Marius" w:date="2019-01-30T23:36:00Z"/>
        </w:rPr>
      </w:pPr>
      <w:del w:id="425" w:author="Van Staden, Marius" w:date="2019-01-30T23:36:00Z">
        <w:r w:rsidDel="288A1293">
          <w:delText>The existing User termination process will not be changed</w:delText>
        </w:r>
      </w:del>
    </w:p>
    <w:p w14:paraId="73A24237" w14:textId="77777777" w:rsidR="00331349" w:rsidRDefault="00665C93" w:rsidP="00283AF3">
      <w:pPr>
        <w:pStyle w:val="ListParagraph"/>
        <w:numPr>
          <w:ilvl w:val="0"/>
          <w:numId w:val="8"/>
        </w:numPr>
        <w:spacing w:line="360" w:lineRule="auto"/>
      </w:pPr>
      <w:r>
        <w:t xml:space="preserve">Plant and Roles </w:t>
      </w:r>
      <w:r w:rsidR="0074706E">
        <w:t>validations</w:t>
      </w:r>
    </w:p>
    <w:p w14:paraId="67E75DAA" w14:textId="77777777" w:rsidR="00665C93" w:rsidRDefault="0074706E">
      <w:pPr>
        <w:spacing w:line="360" w:lineRule="auto"/>
        <w:ind w:firstLine="720"/>
        <w:pPrChange w:id="426" w:author="Van Staden, Marius" w:date="2019-01-30T23:36:00Z">
          <w:pPr/>
        </w:pPrChange>
      </w:pPr>
      <w:r>
        <w:t>No Validation will be conducted between Plants and Roles</w:t>
      </w:r>
      <w:r w:rsidR="00C70259">
        <w:t xml:space="preserve"> </w:t>
      </w:r>
    </w:p>
    <w:p w14:paraId="307425D7" w14:textId="77777777" w:rsidR="0033060A" w:rsidRDefault="0033060A" w:rsidP="00283AF3">
      <w:pPr>
        <w:pStyle w:val="Heading1"/>
        <w:spacing w:line="360" w:lineRule="auto"/>
      </w:pPr>
      <w:r>
        <w:t>General Points</w:t>
      </w:r>
    </w:p>
    <w:p w14:paraId="0B9EEC43" w14:textId="77777777" w:rsidR="0033060A" w:rsidRDefault="00BF6256" w:rsidP="00283AF3">
      <w:pPr>
        <w:pStyle w:val="ListParagraph"/>
        <w:numPr>
          <w:ilvl w:val="0"/>
          <w:numId w:val="6"/>
        </w:numPr>
        <w:spacing w:line="360" w:lineRule="auto"/>
        <w:rPr>
          <w:lang w:val="en-US" w:bidi="en-US"/>
        </w:rPr>
      </w:pPr>
      <w:r>
        <w:rPr>
          <w:lang w:val="en-US" w:bidi="en-US"/>
        </w:rPr>
        <w:t xml:space="preserve">Elimination of </w:t>
      </w:r>
      <w:proofErr w:type="spellStart"/>
      <w:r>
        <w:rPr>
          <w:lang w:val="en-US" w:bidi="en-US"/>
        </w:rPr>
        <w:t>Curion</w:t>
      </w:r>
      <w:proofErr w:type="spellEnd"/>
      <w:r>
        <w:rPr>
          <w:lang w:val="en-US" w:bidi="en-US"/>
        </w:rPr>
        <w:t xml:space="preserve"> for User creation </w:t>
      </w:r>
    </w:p>
    <w:p w14:paraId="600723AA" w14:textId="125359C2" w:rsidR="00BF6256" w:rsidRDefault="004731B2" w:rsidP="00283AF3">
      <w:pPr>
        <w:pStyle w:val="ListParagraph"/>
        <w:numPr>
          <w:ilvl w:val="0"/>
          <w:numId w:val="6"/>
        </w:numPr>
        <w:spacing w:line="360" w:lineRule="auto"/>
        <w:rPr>
          <w:lang w:val="en-US" w:bidi="en-US"/>
        </w:rPr>
      </w:pPr>
      <w:proofErr w:type="spellStart"/>
      <w:r>
        <w:rPr>
          <w:lang w:val="en-US" w:bidi="en-US"/>
        </w:rPr>
        <w:t>SNOW</w:t>
      </w:r>
      <w:ins w:id="427" w:author="Ganesh Kommana" w:date="2018-11-15T22:27:00Z">
        <w:r w:rsidR="0004260D">
          <w:rPr>
            <w:lang w:val="en-US" w:bidi="en-US"/>
          </w:rPr>
          <w:t>,Gateway</w:t>
        </w:r>
        <w:proofErr w:type="spellEnd"/>
        <w:r w:rsidR="0004260D">
          <w:rPr>
            <w:lang w:val="en-US" w:bidi="en-US"/>
          </w:rPr>
          <w:t xml:space="preserve"> </w:t>
        </w:r>
      </w:ins>
      <w:del w:id="428" w:author="Ganesh Kommana" w:date="2018-11-15T22:27:00Z">
        <w:r w:rsidR="00BF6256" w:rsidDel="0004260D">
          <w:rPr>
            <w:lang w:val="en-US" w:bidi="en-US"/>
          </w:rPr>
          <w:delText xml:space="preserve"> </w:delText>
        </w:r>
      </w:del>
      <w:r w:rsidR="0074706E">
        <w:rPr>
          <w:lang w:val="en-US" w:bidi="en-US"/>
        </w:rPr>
        <w:t>&amp; SAP to handle</w:t>
      </w:r>
      <w:r w:rsidR="00BF6256">
        <w:rPr>
          <w:lang w:val="en-US" w:bidi="en-US"/>
        </w:rPr>
        <w:t xml:space="preserve"> the </w:t>
      </w:r>
      <w:r w:rsidR="0074706E">
        <w:rPr>
          <w:lang w:val="en-US" w:bidi="en-US"/>
        </w:rPr>
        <w:t xml:space="preserve">process of </w:t>
      </w:r>
      <w:r w:rsidR="003B5225">
        <w:rPr>
          <w:lang w:val="en-US" w:bidi="en-US"/>
        </w:rPr>
        <w:t xml:space="preserve">New User Creation and Existing </w:t>
      </w:r>
      <w:r w:rsidR="008D68CD">
        <w:rPr>
          <w:lang w:val="en-US" w:bidi="en-US"/>
        </w:rPr>
        <w:t>User</w:t>
      </w:r>
      <w:r w:rsidR="003B5225">
        <w:rPr>
          <w:lang w:val="en-US" w:bidi="en-US"/>
        </w:rPr>
        <w:t xml:space="preserve"> Update </w:t>
      </w:r>
      <w:r w:rsidR="000B2E62">
        <w:rPr>
          <w:lang w:val="en-US" w:bidi="en-US"/>
        </w:rPr>
        <w:t xml:space="preserve"> and User Termination</w:t>
      </w:r>
    </w:p>
    <w:p w14:paraId="6D91CAFE" w14:textId="77777777" w:rsidR="00BF6256" w:rsidDel="0033283C" w:rsidRDefault="00BF6256" w:rsidP="00283AF3">
      <w:pPr>
        <w:pStyle w:val="ListParagraph"/>
        <w:numPr>
          <w:ilvl w:val="0"/>
          <w:numId w:val="6"/>
        </w:numPr>
        <w:spacing w:line="360" w:lineRule="auto"/>
        <w:rPr>
          <w:del w:id="429" w:author="Venkata  Asha Latha MADAMALA" w:date="2019-04-12T20:06:00Z"/>
          <w:lang w:val="en-US" w:bidi="en-US"/>
        </w:rPr>
      </w:pPr>
      <w:r>
        <w:rPr>
          <w:lang w:val="en-US" w:bidi="en-US"/>
        </w:rPr>
        <w:t xml:space="preserve">Support </w:t>
      </w:r>
      <w:r w:rsidR="00077B84">
        <w:rPr>
          <w:lang w:val="en-US" w:bidi="en-US"/>
        </w:rPr>
        <w:t>Multiple</w:t>
      </w:r>
      <w:r>
        <w:rPr>
          <w:lang w:val="en-US" w:bidi="en-US"/>
        </w:rPr>
        <w:t xml:space="preserve"> Plants </w:t>
      </w:r>
      <w:r w:rsidR="00077B84">
        <w:rPr>
          <w:lang w:val="en-US" w:bidi="en-US"/>
        </w:rPr>
        <w:t>Access</w:t>
      </w:r>
    </w:p>
    <w:p w14:paraId="637805D2" w14:textId="77777777" w:rsidR="00471C9D" w:rsidRPr="0033283C" w:rsidDel="0033283C" w:rsidRDefault="00471C9D" w:rsidP="0033283C">
      <w:pPr>
        <w:pStyle w:val="ListParagraph"/>
        <w:numPr>
          <w:ilvl w:val="0"/>
          <w:numId w:val="6"/>
        </w:numPr>
        <w:spacing w:line="360" w:lineRule="auto"/>
        <w:rPr>
          <w:del w:id="430" w:author="Venkata  Asha Latha MADAMALA" w:date="2019-04-12T20:06:00Z"/>
          <w:lang w:val="en-US" w:bidi="en-US"/>
        </w:rPr>
        <w:pPrChange w:id="431" w:author="Venkata  Asha Latha MADAMALA" w:date="2019-04-12T20:06:00Z">
          <w:pPr>
            <w:pStyle w:val="ListParagraph"/>
            <w:spacing w:line="360" w:lineRule="auto"/>
          </w:pPr>
        </w:pPrChange>
      </w:pPr>
    </w:p>
    <w:p w14:paraId="463F29E8" w14:textId="77777777" w:rsidR="00C55E3D" w:rsidRPr="0033283C" w:rsidRDefault="00C55E3D" w:rsidP="0033283C">
      <w:pPr>
        <w:pStyle w:val="ListParagraph"/>
        <w:numPr>
          <w:ilvl w:val="0"/>
          <w:numId w:val="6"/>
        </w:numPr>
        <w:spacing w:line="360" w:lineRule="auto"/>
        <w:rPr>
          <w:lang w:val="en-US" w:bidi="en-US"/>
          <w:rPrChange w:id="432" w:author="Venkata  Asha Latha MADAMALA" w:date="2019-04-12T20:06:00Z">
            <w:rPr>
              <w:lang w:val="en-US" w:bidi="en-US"/>
            </w:rPr>
          </w:rPrChange>
        </w:rPr>
        <w:pPrChange w:id="433" w:author="Venkata  Asha Latha MADAMALA" w:date="2019-04-12T20:06:00Z">
          <w:pPr>
            <w:pStyle w:val="ListParagraph"/>
            <w:spacing w:line="360" w:lineRule="auto"/>
          </w:pPr>
        </w:pPrChange>
      </w:pPr>
    </w:p>
    <w:p w14:paraId="08E6BD37" w14:textId="77777777" w:rsidR="003E5C62" w:rsidRDefault="000514D9" w:rsidP="00283AF3">
      <w:pPr>
        <w:pStyle w:val="Heading1"/>
        <w:spacing w:line="360" w:lineRule="auto"/>
      </w:pPr>
      <w:r>
        <w:t>Questions &amp; Concerns</w:t>
      </w:r>
    </w:p>
    <w:p w14:paraId="61829076" w14:textId="77777777" w:rsidR="0033060A" w:rsidRPr="0033060A" w:rsidRDefault="0033060A" w:rsidP="00283AF3">
      <w:pPr>
        <w:spacing w:line="360" w:lineRule="auto"/>
        <w:rPr>
          <w:lang w:val="en-US" w:bidi="en-US"/>
        </w:rPr>
      </w:pPr>
    </w:p>
    <w:tbl>
      <w:tblPr>
        <w:tblStyle w:val="GridTable4-Accent1"/>
        <w:tblW w:w="9175" w:type="dxa"/>
        <w:tblLook w:val="04A0" w:firstRow="1" w:lastRow="0" w:firstColumn="1" w:lastColumn="0" w:noHBand="0" w:noVBand="1"/>
        <w:tblPrChange w:id="434" w:author="Van Staden, Marius" w:date="2019-01-30T23:06:00Z">
          <w:tblPr>
            <w:tblStyle w:val="GridTable4-Accent1"/>
            <w:tblW w:w="0" w:type="auto"/>
            <w:tblLook w:val="04A0" w:firstRow="1" w:lastRow="0" w:firstColumn="1" w:lastColumn="0" w:noHBand="0" w:noVBand="1"/>
          </w:tblPr>
        </w:tblPrChange>
      </w:tblPr>
      <w:tblGrid>
        <w:gridCol w:w="1435"/>
        <w:gridCol w:w="3150"/>
        <w:gridCol w:w="939"/>
        <w:gridCol w:w="3651"/>
        <w:tblGridChange w:id="435">
          <w:tblGrid>
            <w:gridCol w:w="360"/>
            <w:gridCol w:w="360"/>
            <w:gridCol w:w="360"/>
            <w:gridCol w:w="360"/>
          </w:tblGrid>
        </w:tblGridChange>
      </w:tblGrid>
      <w:tr w:rsidR="0033060A" w14:paraId="1ACE6842" w14:textId="77777777" w:rsidTr="19207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Change w:id="436" w:author="Van Staden, Marius" w:date="2019-01-30T23:06:00Z">
              <w:tcPr>
                <w:tcW w:w="0" w:type="auto"/>
              </w:tcPr>
            </w:tcPrChange>
          </w:tcPr>
          <w:p w14:paraId="6ECD21A2" w14:textId="77777777" w:rsidR="0033060A" w:rsidRDefault="000E1C71" w:rsidP="00283AF3">
            <w:pPr>
              <w:pStyle w:val="ListParagraph"/>
              <w:spacing w:line="360" w:lineRule="auto"/>
              <w:ind w:left="0"/>
              <w:jc w:val="center"/>
              <w:cnfStyle w:val="101000000000" w:firstRow="1" w:lastRow="0" w:firstColumn="1" w:lastColumn="0" w:oddVBand="0" w:evenVBand="0" w:oddHBand="0" w:evenHBand="0" w:firstRowFirstColumn="0" w:firstRowLastColumn="0" w:lastRowFirstColumn="0" w:lastRowLastColumn="0"/>
              <w:rPr>
                <w:lang w:val="en-US" w:bidi="en-US"/>
              </w:rPr>
            </w:pPr>
            <w:r>
              <w:rPr>
                <w:lang w:val="en-US" w:bidi="en-US"/>
              </w:rPr>
              <w:t>Date</w:t>
            </w:r>
          </w:p>
        </w:tc>
        <w:tc>
          <w:tcPr>
            <w:tcW w:w="3150" w:type="dxa"/>
            <w:tcPrChange w:id="437" w:author="Van Staden, Marius" w:date="2019-01-30T23:06:00Z">
              <w:tcPr>
                <w:tcW w:w="3457" w:type="dxa"/>
              </w:tcPr>
            </w:tcPrChange>
          </w:tcPr>
          <w:p w14:paraId="4198853A" w14:textId="77777777" w:rsidR="0033060A" w:rsidRDefault="000E1C71" w:rsidP="00283AF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lang w:val="en-US" w:bidi="en-US"/>
              </w:rPr>
            </w:pPr>
            <w:r>
              <w:rPr>
                <w:lang w:val="en-US" w:bidi="en-US"/>
              </w:rPr>
              <w:t>Question</w:t>
            </w:r>
          </w:p>
        </w:tc>
        <w:tc>
          <w:tcPr>
            <w:tcW w:w="939" w:type="dxa"/>
            <w:tcPrChange w:id="438" w:author="Van Staden, Marius" w:date="2019-01-30T23:06:00Z">
              <w:tcPr>
                <w:tcW w:w="1023" w:type="dxa"/>
              </w:tcPr>
            </w:tcPrChange>
          </w:tcPr>
          <w:p w14:paraId="76D35D92" w14:textId="77777777" w:rsidR="0033060A" w:rsidRDefault="000E1C71" w:rsidP="00283AF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lang w:val="en-US" w:bidi="en-US"/>
              </w:rPr>
            </w:pPr>
            <w:r>
              <w:rPr>
                <w:lang w:val="en-US" w:bidi="en-US"/>
              </w:rPr>
              <w:t xml:space="preserve">By </w:t>
            </w:r>
          </w:p>
        </w:tc>
        <w:tc>
          <w:tcPr>
            <w:tcW w:w="3651" w:type="dxa"/>
            <w:tcPrChange w:id="439" w:author="Van Staden, Marius" w:date="2019-01-30T23:06:00Z">
              <w:tcPr>
                <w:tcW w:w="3485" w:type="dxa"/>
              </w:tcPr>
            </w:tcPrChange>
          </w:tcPr>
          <w:p w14:paraId="74369455" w14:textId="77777777" w:rsidR="0033060A" w:rsidRDefault="000E1C71" w:rsidP="00283AF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lang w:val="en-US" w:bidi="en-US"/>
              </w:rPr>
            </w:pPr>
            <w:r>
              <w:rPr>
                <w:lang w:val="en-US" w:bidi="en-US"/>
              </w:rPr>
              <w:t xml:space="preserve">Solution </w:t>
            </w:r>
          </w:p>
        </w:tc>
      </w:tr>
      <w:tr w:rsidR="0033060A" w14:paraId="77058101" w14:textId="77777777" w:rsidTr="19207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Change w:id="440" w:author="Van Staden, Marius" w:date="2019-01-30T23:06:00Z">
              <w:tcPr>
                <w:tcW w:w="0" w:type="auto"/>
              </w:tcPr>
            </w:tcPrChange>
          </w:tcPr>
          <w:p w14:paraId="20DE7EBD" w14:textId="77777777" w:rsidR="0033060A" w:rsidRDefault="000E1C71" w:rsidP="00283AF3">
            <w:pPr>
              <w:pStyle w:val="ListParagraph"/>
              <w:spacing w:line="360" w:lineRule="auto"/>
              <w:ind w:left="0"/>
              <w:cnfStyle w:val="001000100000" w:firstRow="0" w:lastRow="0" w:firstColumn="1" w:lastColumn="0" w:oddVBand="0" w:evenVBand="0" w:oddHBand="1" w:evenHBand="0" w:firstRowFirstColumn="0" w:firstRowLastColumn="0" w:lastRowFirstColumn="0" w:lastRowLastColumn="0"/>
              <w:rPr>
                <w:lang w:val="en-US" w:bidi="en-US"/>
              </w:rPr>
            </w:pPr>
            <w:r>
              <w:rPr>
                <w:lang w:val="en-US" w:bidi="en-US"/>
              </w:rPr>
              <w:t>18 Oct 2018</w:t>
            </w:r>
          </w:p>
        </w:tc>
        <w:tc>
          <w:tcPr>
            <w:tcW w:w="3150" w:type="dxa"/>
            <w:tcPrChange w:id="441" w:author="Van Staden, Marius" w:date="2019-01-30T23:06:00Z">
              <w:tcPr>
                <w:tcW w:w="3457" w:type="dxa"/>
              </w:tcPr>
            </w:tcPrChange>
          </w:tcPr>
          <w:p w14:paraId="134583A5" w14:textId="77777777" w:rsidR="0033060A" w:rsidRDefault="00FF5EDA" w:rsidP="00FF5EDA">
            <w:pPr>
              <w:spacing w:line="360" w:lineRule="auto"/>
              <w:cnfStyle w:val="000000100000" w:firstRow="0" w:lastRow="0" w:firstColumn="0" w:lastColumn="0" w:oddVBand="0" w:evenVBand="0" w:oddHBand="1" w:evenHBand="0" w:firstRowFirstColumn="0" w:firstRowLastColumn="0" w:lastRowFirstColumn="0" w:lastRowLastColumn="0"/>
              <w:rPr>
                <w:lang w:val="en-US" w:bidi="en-US"/>
              </w:rPr>
            </w:pPr>
            <w:r w:rsidRPr="00FF5EDA">
              <w:t>How can we handle multiple plant codes in the SAP User Profile?</w:t>
            </w:r>
          </w:p>
        </w:tc>
        <w:tc>
          <w:tcPr>
            <w:tcW w:w="939" w:type="dxa"/>
            <w:tcPrChange w:id="442" w:author="Van Staden, Marius" w:date="2019-01-30T23:06:00Z">
              <w:tcPr>
                <w:tcW w:w="1023" w:type="dxa"/>
              </w:tcPr>
            </w:tcPrChange>
          </w:tcPr>
          <w:p w14:paraId="6953D5D9" w14:textId="77777777" w:rsidR="0033060A" w:rsidRDefault="000E1C71" w:rsidP="00283AF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proofErr w:type="spellStart"/>
            <w:r>
              <w:rPr>
                <w:lang w:val="en-US" w:bidi="en-US"/>
              </w:rPr>
              <w:t>Wender</w:t>
            </w:r>
            <w:proofErr w:type="spellEnd"/>
          </w:p>
        </w:tc>
        <w:tc>
          <w:tcPr>
            <w:tcW w:w="3651" w:type="dxa"/>
            <w:tcPrChange w:id="443" w:author="Van Staden, Marius" w:date="2019-01-30T23:06:00Z">
              <w:tcPr>
                <w:tcW w:w="3485" w:type="dxa"/>
              </w:tcPr>
            </w:tcPrChange>
          </w:tcPr>
          <w:p w14:paraId="2BA226A1" w14:textId="77777777" w:rsidR="0027661B" w:rsidRDefault="0027661B" w:rsidP="00E81C9B">
            <w:pPr>
              <w:pStyle w:val="ListParagraph"/>
              <w:spacing w:line="360" w:lineRule="auto"/>
              <w:ind w:left="0" w:right="-4600"/>
              <w:cnfStyle w:val="000000100000" w:firstRow="0" w:lastRow="0" w:firstColumn="0" w:lastColumn="0" w:oddVBand="0" w:evenVBand="0" w:oddHBand="1" w:evenHBand="0" w:firstRowFirstColumn="0" w:firstRowLastColumn="0" w:lastRowFirstColumn="0" w:lastRowLastColumn="0"/>
              <w:rPr>
                <w:lang w:val="en-US" w:bidi="en-US"/>
              </w:rPr>
            </w:pPr>
          </w:p>
        </w:tc>
      </w:tr>
      <w:tr w:rsidR="000E1C71" w14:paraId="21DD13E5" w14:textId="77777777" w:rsidTr="19207B3E">
        <w:tc>
          <w:tcPr>
            <w:cnfStyle w:val="001000000000" w:firstRow="0" w:lastRow="0" w:firstColumn="1" w:lastColumn="0" w:oddVBand="0" w:evenVBand="0" w:oddHBand="0" w:evenHBand="0" w:firstRowFirstColumn="0" w:firstRowLastColumn="0" w:lastRowFirstColumn="0" w:lastRowLastColumn="0"/>
            <w:tcW w:w="1435" w:type="dxa"/>
            <w:tcPrChange w:id="444" w:author="Van Staden, Marius" w:date="2019-01-30T23:06:00Z">
              <w:tcPr>
                <w:tcW w:w="0" w:type="auto"/>
              </w:tcPr>
            </w:tcPrChange>
          </w:tcPr>
          <w:p w14:paraId="5AAFAB8D" w14:textId="77777777" w:rsidR="000E1C71" w:rsidRDefault="000E1C71" w:rsidP="000E1C71">
            <w:pPr>
              <w:pStyle w:val="ListParagraph"/>
              <w:spacing w:line="360" w:lineRule="auto"/>
              <w:ind w:left="0"/>
              <w:rPr>
                <w:lang w:val="en-US" w:bidi="en-US"/>
              </w:rPr>
            </w:pPr>
            <w:r>
              <w:rPr>
                <w:lang w:val="en-US" w:bidi="en-US"/>
              </w:rPr>
              <w:t>30 Oct 2018</w:t>
            </w:r>
          </w:p>
        </w:tc>
        <w:tc>
          <w:tcPr>
            <w:tcW w:w="3150" w:type="dxa"/>
            <w:tcPrChange w:id="445" w:author="Van Staden, Marius" w:date="2019-01-30T23:06:00Z">
              <w:tcPr>
                <w:tcW w:w="3457" w:type="dxa"/>
              </w:tcPr>
            </w:tcPrChange>
          </w:tcPr>
          <w:p w14:paraId="090375AB" w14:textId="77777777" w:rsidR="000E1C71" w:rsidRDefault="000E1C71" w:rsidP="000E1C7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r>
              <w:rPr>
                <w:lang w:val="en-US" w:bidi="en-US"/>
              </w:rPr>
              <w:t xml:space="preserve">Is it possible to show existing plant Access list in </w:t>
            </w:r>
            <w:proofErr w:type="gramStart"/>
            <w:r>
              <w:rPr>
                <w:lang w:val="en-US" w:bidi="en-US"/>
              </w:rPr>
              <w:t>SNOW ,while</w:t>
            </w:r>
            <w:proofErr w:type="gramEnd"/>
            <w:r>
              <w:rPr>
                <w:lang w:val="en-US" w:bidi="en-US"/>
              </w:rPr>
              <w:t xml:space="preserve"> creating request for Existing user .</w:t>
            </w:r>
          </w:p>
        </w:tc>
        <w:tc>
          <w:tcPr>
            <w:tcW w:w="939" w:type="dxa"/>
            <w:tcPrChange w:id="446" w:author="Van Staden, Marius" w:date="2019-01-30T23:06:00Z">
              <w:tcPr>
                <w:tcW w:w="1023" w:type="dxa"/>
              </w:tcPr>
            </w:tcPrChange>
          </w:tcPr>
          <w:p w14:paraId="77DE8937" w14:textId="77777777" w:rsidR="000E1C71" w:rsidRDefault="000E1C71" w:rsidP="000E1C7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r>
              <w:rPr>
                <w:lang w:val="en-US" w:bidi="en-US"/>
              </w:rPr>
              <w:t>Marius</w:t>
            </w:r>
          </w:p>
        </w:tc>
        <w:tc>
          <w:tcPr>
            <w:tcW w:w="3651" w:type="dxa"/>
            <w:tcPrChange w:id="447" w:author="Van Staden, Marius" w:date="2019-01-30T23:06:00Z">
              <w:tcPr>
                <w:tcW w:w="3485" w:type="dxa"/>
              </w:tcPr>
            </w:tcPrChange>
          </w:tcPr>
          <w:p w14:paraId="17AD93B2" w14:textId="77777777" w:rsidR="000E1C71" w:rsidRDefault="000E1C71" w:rsidP="000E1C7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p>
        </w:tc>
      </w:tr>
      <w:tr w:rsidR="000E1C71" w14:paraId="46B6B804" w14:textId="77777777" w:rsidTr="19207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Change w:id="448" w:author="Van Staden, Marius" w:date="2019-01-30T23:06:00Z">
              <w:tcPr>
                <w:tcW w:w="0" w:type="auto"/>
              </w:tcPr>
            </w:tcPrChange>
          </w:tcPr>
          <w:p w14:paraId="6A825D8D" w14:textId="77777777" w:rsidR="000E1C71" w:rsidRDefault="009638A0" w:rsidP="19207B3E">
            <w:pPr>
              <w:pStyle w:val="ListParagraph"/>
              <w:spacing w:line="360" w:lineRule="auto"/>
              <w:ind w:left="0"/>
              <w:cnfStyle w:val="001000100000" w:firstRow="0" w:lastRow="0" w:firstColumn="1" w:lastColumn="0" w:oddVBand="0" w:evenVBand="0" w:oddHBand="1" w:evenHBand="0" w:firstRowFirstColumn="0" w:firstRowLastColumn="0" w:lastRowFirstColumn="0" w:lastRowLastColumn="0"/>
              <w:rPr>
                <w:lang w:val="en-US" w:bidi="en-US"/>
              </w:rPr>
            </w:pPr>
            <w:ins w:id="449" w:author="Ganesh Kommana" w:date="2018-11-15T22:19:00Z">
              <w:r>
                <w:rPr>
                  <w:lang w:val="en-US" w:bidi="en-US"/>
                </w:rPr>
                <w:lastRenderedPageBreak/>
                <w:t>13 Nov 2018</w:t>
              </w:r>
            </w:ins>
          </w:p>
        </w:tc>
        <w:tc>
          <w:tcPr>
            <w:tcW w:w="3150" w:type="dxa"/>
            <w:tcPrChange w:id="450" w:author="Van Staden, Marius" w:date="2019-01-30T23:06:00Z">
              <w:tcPr>
                <w:tcW w:w="3457" w:type="dxa"/>
              </w:tcPr>
            </w:tcPrChange>
          </w:tcPr>
          <w:p w14:paraId="47F81739" w14:textId="77777777" w:rsidR="000E1C71" w:rsidRDefault="009638A0" w:rsidP="000E1C7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ins w:id="451" w:author="Ganesh Kommana" w:date="2018-11-15T22:20:00Z">
              <w:r>
                <w:rPr>
                  <w:lang w:val="en-US" w:bidi="en-US"/>
                </w:rPr>
                <w:t xml:space="preserve">How the current </w:t>
              </w:r>
              <w:proofErr w:type="spellStart"/>
              <w:r>
                <w:rPr>
                  <w:lang w:val="en-US" w:bidi="en-US"/>
                </w:rPr>
                <w:t>Curion</w:t>
              </w:r>
              <w:proofErr w:type="spellEnd"/>
              <w:r>
                <w:rPr>
                  <w:lang w:val="en-US" w:bidi="en-US"/>
                </w:rPr>
                <w:t xml:space="preserve"> Validation Process is </w:t>
              </w:r>
            </w:ins>
          </w:p>
        </w:tc>
        <w:tc>
          <w:tcPr>
            <w:tcW w:w="939" w:type="dxa"/>
            <w:tcPrChange w:id="452" w:author="Van Staden, Marius" w:date="2019-01-30T23:06:00Z">
              <w:tcPr>
                <w:tcW w:w="1023" w:type="dxa"/>
              </w:tcPr>
            </w:tcPrChange>
          </w:tcPr>
          <w:p w14:paraId="1512EA87" w14:textId="77777777" w:rsidR="000E1C71" w:rsidRDefault="009638A0" w:rsidP="19207B3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ins w:id="453" w:author="Ganesh Kommana" w:date="2018-11-15T22:22:00Z">
              <w:r>
                <w:rPr>
                  <w:lang w:val="en-US" w:bidi="en-US"/>
                </w:rPr>
                <w:t>Kerry</w:t>
              </w:r>
            </w:ins>
          </w:p>
        </w:tc>
        <w:tc>
          <w:tcPr>
            <w:tcW w:w="3651" w:type="dxa"/>
            <w:tcPrChange w:id="454" w:author="Van Staden, Marius" w:date="2019-01-30T23:06:00Z">
              <w:tcPr>
                <w:tcW w:w="3485" w:type="dxa"/>
              </w:tcPr>
            </w:tcPrChange>
          </w:tcPr>
          <w:p w14:paraId="0DE4B5B7" w14:textId="77777777" w:rsidR="000E1C71" w:rsidRDefault="000E1C71" w:rsidP="000E1C7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p>
        </w:tc>
      </w:tr>
      <w:tr w:rsidR="000E1C71" w14:paraId="2FB308D2" w14:textId="77777777" w:rsidTr="19207B3E">
        <w:tc>
          <w:tcPr>
            <w:cnfStyle w:val="001000000000" w:firstRow="0" w:lastRow="0" w:firstColumn="1" w:lastColumn="0" w:oddVBand="0" w:evenVBand="0" w:oddHBand="0" w:evenHBand="0" w:firstRowFirstColumn="0" w:firstRowLastColumn="0" w:lastRowFirstColumn="0" w:lastRowLastColumn="0"/>
            <w:tcW w:w="1435" w:type="dxa"/>
            <w:tcPrChange w:id="455" w:author="Van Staden, Marius" w:date="2019-01-30T23:06:00Z">
              <w:tcPr>
                <w:tcW w:w="0" w:type="auto"/>
              </w:tcPr>
            </w:tcPrChange>
          </w:tcPr>
          <w:p w14:paraId="66204FF1" w14:textId="77777777" w:rsidR="000E1C71" w:rsidRDefault="000E1C71" w:rsidP="000E1C71">
            <w:pPr>
              <w:pStyle w:val="ListParagraph"/>
              <w:spacing w:line="360" w:lineRule="auto"/>
              <w:ind w:left="0"/>
              <w:rPr>
                <w:lang w:val="en-US" w:bidi="en-US"/>
              </w:rPr>
            </w:pPr>
          </w:p>
        </w:tc>
        <w:tc>
          <w:tcPr>
            <w:tcW w:w="3150" w:type="dxa"/>
            <w:tcPrChange w:id="456" w:author="Van Staden, Marius" w:date="2019-01-30T23:06:00Z">
              <w:tcPr>
                <w:tcW w:w="3457" w:type="dxa"/>
              </w:tcPr>
            </w:tcPrChange>
          </w:tcPr>
          <w:p w14:paraId="1CA7F5C8" w14:textId="77777777" w:rsidR="000E1C71" w:rsidRDefault="009638A0" w:rsidP="19207B3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ins w:id="457" w:author="Ganesh Kommana" w:date="2018-11-15T22:20:00Z">
              <w:r>
                <w:rPr>
                  <w:lang w:val="en-US" w:bidi="en-US"/>
                </w:rPr>
                <w:t xml:space="preserve">Failure ticket Created with which team </w:t>
              </w:r>
            </w:ins>
          </w:p>
        </w:tc>
        <w:tc>
          <w:tcPr>
            <w:tcW w:w="939" w:type="dxa"/>
            <w:tcPrChange w:id="458" w:author="Van Staden, Marius" w:date="2019-01-30T23:06:00Z">
              <w:tcPr>
                <w:tcW w:w="1023" w:type="dxa"/>
              </w:tcPr>
            </w:tcPrChange>
          </w:tcPr>
          <w:p w14:paraId="6A03378C" w14:textId="77777777" w:rsidR="000E1C71" w:rsidRDefault="009638A0" w:rsidP="19207B3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ins w:id="459" w:author="Ganesh Kommana" w:date="2018-11-15T22:22:00Z">
              <w:r>
                <w:rPr>
                  <w:lang w:val="en-US" w:bidi="en-US"/>
                </w:rPr>
                <w:t>Kerry</w:t>
              </w:r>
            </w:ins>
          </w:p>
        </w:tc>
        <w:tc>
          <w:tcPr>
            <w:tcW w:w="3651" w:type="dxa"/>
            <w:tcPrChange w:id="460" w:author="Van Staden, Marius" w:date="2019-01-30T23:06:00Z">
              <w:tcPr>
                <w:tcW w:w="3485" w:type="dxa"/>
              </w:tcPr>
            </w:tcPrChange>
          </w:tcPr>
          <w:p w14:paraId="2DBF0D7D" w14:textId="77777777" w:rsidR="000E1C71" w:rsidRDefault="000E1C71" w:rsidP="000E1C7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p>
        </w:tc>
      </w:tr>
      <w:tr w:rsidR="000E1C71" w14:paraId="2267AB43" w14:textId="77777777" w:rsidTr="19207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Change w:id="461" w:author="Van Staden, Marius" w:date="2019-01-30T23:06:00Z">
              <w:tcPr>
                <w:tcW w:w="0" w:type="auto"/>
              </w:tcPr>
            </w:tcPrChange>
          </w:tcPr>
          <w:p w14:paraId="6B62F1B3" w14:textId="77777777" w:rsidR="000E1C71" w:rsidRDefault="000E1C71" w:rsidP="000E1C71">
            <w:pPr>
              <w:pStyle w:val="ListParagraph"/>
              <w:spacing w:line="360" w:lineRule="auto"/>
              <w:ind w:left="0"/>
              <w:cnfStyle w:val="001000100000" w:firstRow="0" w:lastRow="0" w:firstColumn="1" w:lastColumn="0" w:oddVBand="0" w:evenVBand="0" w:oddHBand="1" w:evenHBand="0" w:firstRowFirstColumn="0" w:firstRowLastColumn="0" w:lastRowFirstColumn="0" w:lastRowLastColumn="0"/>
              <w:rPr>
                <w:lang w:val="en-US" w:bidi="en-US"/>
              </w:rPr>
            </w:pPr>
          </w:p>
        </w:tc>
        <w:tc>
          <w:tcPr>
            <w:tcW w:w="3150" w:type="dxa"/>
            <w:tcPrChange w:id="462" w:author="Van Staden, Marius" w:date="2019-01-30T23:06:00Z">
              <w:tcPr>
                <w:tcW w:w="3457" w:type="dxa"/>
              </w:tcPr>
            </w:tcPrChange>
          </w:tcPr>
          <w:p w14:paraId="603DC409" w14:textId="77777777" w:rsidR="000E1C71" w:rsidRDefault="009638A0" w:rsidP="19207B3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ins w:id="463" w:author="Ganesh Kommana" w:date="2018-11-15T22:21:00Z">
              <w:r>
                <w:rPr>
                  <w:lang w:val="en-US" w:bidi="en-US"/>
                </w:rPr>
                <w:t>SAP No of User licenses may be road block</w:t>
              </w:r>
            </w:ins>
          </w:p>
        </w:tc>
        <w:tc>
          <w:tcPr>
            <w:tcW w:w="939" w:type="dxa"/>
            <w:tcPrChange w:id="464" w:author="Van Staden, Marius" w:date="2019-01-30T23:06:00Z">
              <w:tcPr>
                <w:tcW w:w="1023" w:type="dxa"/>
              </w:tcPr>
            </w:tcPrChange>
          </w:tcPr>
          <w:p w14:paraId="1E295E2A" w14:textId="77777777" w:rsidR="000E1C71" w:rsidRDefault="009638A0" w:rsidP="19207B3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ins w:id="465" w:author="Ganesh Kommana" w:date="2018-11-15T22:23:00Z">
              <w:r>
                <w:rPr>
                  <w:lang w:val="en-US" w:bidi="en-US"/>
                </w:rPr>
                <w:t>Kerry</w:t>
              </w:r>
            </w:ins>
          </w:p>
        </w:tc>
        <w:tc>
          <w:tcPr>
            <w:tcW w:w="3651" w:type="dxa"/>
            <w:tcPrChange w:id="466" w:author="Van Staden, Marius" w:date="2019-01-30T23:06:00Z">
              <w:tcPr>
                <w:tcW w:w="3485" w:type="dxa"/>
              </w:tcPr>
            </w:tcPrChange>
          </w:tcPr>
          <w:p w14:paraId="02F2C34E" w14:textId="77777777" w:rsidR="000E1C71" w:rsidRDefault="000E1C71" w:rsidP="000E1C7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p>
        </w:tc>
      </w:tr>
      <w:tr w:rsidR="000E1C71" w14:paraId="6D1611D0" w14:textId="77777777" w:rsidTr="19207B3E">
        <w:tc>
          <w:tcPr>
            <w:cnfStyle w:val="001000000000" w:firstRow="0" w:lastRow="0" w:firstColumn="1" w:lastColumn="0" w:oddVBand="0" w:evenVBand="0" w:oddHBand="0" w:evenHBand="0" w:firstRowFirstColumn="0" w:firstRowLastColumn="0" w:lastRowFirstColumn="0" w:lastRowLastColumn="0"/>
            <w:tcW w:w="1435" w:type="dxa"/>
            <w:tcPrChange w:id="467" w:author="Van Staden, Marius" w:date="2019-01-30T23:06:00Z">
              <w:tcPr>
                <w:tcW w:w="0" w:type="auto"/>
              </w:tcPr>
            </w:tcPrChange>
          </w:tcPr>
          <w:p w14:paraId="680A4E5D" w14:textId="77777777" w:rsidR="000E1C71" w:rsidRDefault="000E1C71" w:rsidP="000E1C71">
            <w:pPr>
              <w:pStyle w:val="ListParagraph"/>
              <w:spacing w:line="360" w:lineRule="auto"/>
              <w:ind w:left="0"/>
              <w:rPr>
                <w:lang w:val="en-US" w:bidi="en-US"/>
              </w:rPr>
            </w:pPr>
          </w:p>
        </w:tc>
        <w:tc>
          <w:tcPr>
            <w:tcW w:w="3150" w:type="dxa"/>
            <w:tcPrChange w:id="468" w:author="Van Staden, Marius" w:date="2019-01-30T23:06:00Z">
              <w:tcPr>
                <w:tcW w:w="3457" w:type="dxa"/>
              </w:tcPr>
            </w:tcPrChange>
          </w:tcPr>
          <w:p w14:paraId="29C34DE7" w14:textId="77777777" w:rsidR="000E1C71" w:rsidRPr="00F34E77" w:rsidRDefault="009638A0" w:rsidP="19207B3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ins w:id="469" w:author="Ganesh Kommana" w:date="2018-11-15T22:22:00Z">
              <w:r>
                <w:rPr>
                  <w:lang w:val="en-US" w:bidi="en-US"/>
                </w:rPr>
                <w:t>How and where to handle new Approval process</w:t>
              </w:r>
            </w:ins>
          </w:p>
        </w:tc>
        <w:tc>
          <w:tcPr>
            <w:tcW w:w="939" w:type="dxa"/>
            <w:tcPrChange w:id="470" w:author="Van Staden, Marius" w:date="2019-01-30T23:06:00Z">
              <w:tcPr>
                <w:tcW w:w="1023" w:type="dxa"/>
              </w:tcPr>
            </w:tcPrChange>
          </w:tcPr>
          <w:p w14:paraId="033269F1" w14:textId="77777777" w:rsidR="000E1C71" w:rsidRDefault="009638A0" w:rsidP="19207B3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ins w:id="471" w:author="Ganesh Kommana" w:date="2018-11-15T22:23:00Z">
              <w:r>
                <w:rPr>
                  <w:lang w:val="en-US" w:bidi="en-US"/>
                </w:rPr>
                <w:t xml:space="preserve">Kerry </w:t>
              </w:r>
            </w:ins>
          </w:p>
        </w:tc>
        <w:tc>
          <w:tcPr>
            <w:tcW w:w="3651" w:type="dxa"/>
            <w:tcPrChange w:id="472" w:author="Van Staden, Marius" w:date="2019-01-30T23:06:00Z">
              <w:tcPr>
                <w:tcW w:w="3485" w:type="dxa"/>
              </w:tcPr>
            </w:tcPrChange>
          </w:tcPr>
          <w:p w14:paraId="59F507C6" w14:textId="77777777" w:rsidR="000E1C71" w:rsidRDefault="009638A0" w:rsidP="19207B3E">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ins w:id="473" w:author="Ganesh Kommana" w:date="2018-11-15T22:23:00Z">
              <w:r>
                <w:rPr>
                  <w:lang w:val="en-US" w:bidi="en-US"/>
                </w:rPr>
                <w:t>Approval Process can be handled at SNOW</w:t>
              </w:r>
            </w:ins>
          </w:p>
        </w:tc>
      </w:tr>
      <w:tr w:rsidR="000E1C71" w14:paraId="05F8F24B" w14:textId="77777777" w:rsidTr="19207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Change w:id="474" w:author="Van Staden, Marius" w:date="2019-01-30T23:06:00Z">
              <w:tcPr>
                <w:tcW w:w="0" w:type="auto"/>
              </w:tcPr>
            </w:tcPrChange>
          </w:tcPr>
          <w:p w14:paraId="19219836" w14:textId="77777777" w:rsidR="000E1C71" w:rsidRDefault="000E1C71" w:rsidP="000E1C71">
            <w:pPr>
              <w:pStyle w:val="ListParagraph"/>
              <w:spacing w:line="360" w:lineRule="auto"/>
              <w:ind w:left="0"/>
              <w:cnfStyle w:val="001000100000" w:firstRow="0" w:lastRow="0" w:firstColumn="1" w:lastColumn="0" w:oddVBand="0" w:evenVBand="0" w:oddHBand="1" w:evenHBand="0" w:firstRowFirstColumn="0" w:firstRowLastColumn="0" w:lastRowFirstColumn="0" w:lastRowLastColumn="0"/>
              <w:rPr>
                <w:lang w:val="en-US" w:bidi="en-US"/>
              </w:rPr>
            </w:pPr>
          </w:p>
        </w:tc>
        <w:tc>
          <w:tcPr>
            <w:tcW w:w="3150" w:type="dxa"/>
            <w:tcPrChange w:id="475" w:author="Van Staden, Marius" w:date="2019-01-30T23:06:00Z">
              <w:tcPr>
                <w:tcW w:w="3457" w:type="dxa"/>
              </w:tcPr>
            </w:tcPrChange>
          </w:tcPr>
          <w:p w14:paraId="14E1CDDC" w14:textId="2331E61C" w:rsidR="000E1C71" w:rsidRPr="00F34E77" w:rsidRDefault="0004260D" w:rsidP="19207B3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ins w:id="476" w:author="Ganesh Kommana" w:date="2018-11-15T22:28:00Z">
              <w:r>
                <w:rPr>
                  <w:lang w:val="en-US" w:bidi="en-US"/>
                </w:rPr>
                <w:t xml:space="preserve">If </w:t>
              </w:r>
              <w:proofErr w:type="spellStart"/>
              <w:r>
                <w:rPr>
                  <w:lang w:val="en-US" w:bidi="en-US"/>
                </w:rPr>
                <w:t>Curion</w:t>
              </w:r>
              <w:proofErr w:type="spellEnd"/>
              <w:r>
                <w:rPr>
                  <w:lang w:val="en-US" w:bidi="en-US"/>
                </w:rPr>
                <w:t xml:space="preserve"> is not part of </w:t>
              </w:r>
            </w:ins>
            <w:r w:rsidR="000B2E62">
              <w:rPr>
                <w:lang w:val="en-US" w:bidi="en-US"/>
              </w:rPr>
              <w:t>Creation,</w:t>
            </w:r>
            <w:ins w:id="477" w:author="Ganesh Kommana" w:date="2018-11-15T22:28:00Z">
              <w:r>
                <w:rPr>
                  <w:lang w:val="en-US" w:bidi="en-US"/>
                </w:rPr>
                <w:t xml:space="preserve"> can it handle the Termination process (</w:t>
              </w:r>
            </w:ins>
            <w:ins w:id="478" w:author="Ganesh Kommana" w:date="2018-11-15T22:29:00Z">
              <w:r>
                <w:rPr>
                  <w:lang w:val="en-US" w:bidi="en-US"/>
                </w:rPr>
                <w:t xml:space="preserve">Is the </w:t>
              </w:r>
            </w:ins>
            <w:ins w:id="479" w:author="Ganesh Kommana" w:date="2018-11-15T22:28:00Z">
              <w:r>
                <w:rPr>
                  <w:lang w:val="en-US" w:bidi="en-US"/>
                </w:rPr>
                <w:t xml:space="preserve">New data is available to </w:t>
              </w:r>
              <w:proofErr w:type="spellStart"/>
              <w:r>
                <w:rPr>
                  <w:lang w:val="en-US" w:bidi="en-US"/>
                </w:rPr>
                <w:t>Curion</w:t>
              </w:r>
              <w:proofErr w:type="spellEnd"/>
              <w:r>
                <w:rPr>
                  <w:lang w:val="en-US" w:bidi="en-US"/>
                </w:rPr>
                <w:t>)</w:t>
              </w:r>
            </w:ins>
          </w:p>
        </w:tc>
        <w:tc>
          <w:tcPr>
            <w:tcW w:w="939" w:type="dxa"/>
            <w:tcPrChange w:id="480" w:author="Van Staden, Marius" w:date="2019-01-30T23:06:00Z">
              <w:tcPr>
                <w:tcW w:w="1023" w:type="dxa"/>
              </w:tcPr>
            </w:tcPrChange>
          </w:tcPr>
          <w:p w14:paraId="43E33B0A" w14:textId="6FB86089" w:rsidR="000E1C71" w:rsidRDefault="000E1C71" w:rsidP="6E6F417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p>
        </w:tc>
        <w:tc>
          <w:tcPr>
            <w:tcW w:w="3651" w:type="dxa"/>
            <w:tcPrChange w:id="481" w:author="Van Staden, Marius" w:date="2019-01-30T23:06:00Z">
              <w:tcPr>
                <w:tcW w:w="3485" w:type="dxa"/>
              </w:tcPr>
            </w:tcPrChange>
          </w:tcPr>
          <w:p w14:paraId="296FEF7D" w14:textId="027BD5ED" w:rsidR="000E1C71" w:rsidRDefault="19207B3E" w:rsidP="19207B3E">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lang w:val="en-US" w:bidi="en-US"/>
              </w:rPr>
            </w:pPr>
            <w:r w:rsidRPr="19207B3E">
              <w:rPr>
                <w:lang w:val="en-US" w:bidi="en-US"/>
              </w:rPr>
              <w:t>User Termination is part of the new process</w:t>
            </w:r>
          </w:p>
        </w:tc>
      </w:tr>
      <w:tr w:rsidR="000E1C71" w:rsidRPr="003E3C08" w14:paraId="7194DBDC" w14:textId="77777777" w:rsidTr="19207B3E">
        <w:tc>
          <w:tcPr>
            <w:cnfStyle w:val="001000000000" w:firstRow="0" w:lastRow="0" w:firstColumn="1" w:lastColumn="0" w:oddVBand="0" w:evenVBand="0" w:oddHBand="0" w:evenHBand="0" w:firstRowFirstColumn="0" w:firstRowLastColumn="0" w:lastRowFirstColumn="0" w:lastRowLastColumn="0"/>
            <w:tcW w:w="1435" w:type="dxa"/>
            <w:tcPrChange w:id="482" w:author="Van Staden, Marius" w:date="2019-01-30T23:06:00Z">
              <w:tcPr>
                <w:tcW w:w="0" w:type="auto"/>
              </w:tcPr>
            </w:tcPrChange>
          </w:tcPr>
          <w:p w14:paraId="769D0D3C" w14:textId="77777777" w:rsidR="000E1C71" w:rsidRDefault="000E1C71" w:rsidP="000E1C71">
            <w:pPr>
              <w:pStyle w:val="ListParagraph"/>
              <w:spacing w:line="360" w:lineRule="auto"/>
              <w:ind w:left="0"/>
              <w:rPr>
                <w:lang w:val="en-US" w:bidi="en-US"/>
              </w:rPr>
            </w:pPr>
          </w:p>
        </w:tc>
        <w:tc>
          <w:tcPr>
            <w:tcW w:w="3150" w:type="dxa"/>
            <w:tcPrChange w:id="483" w:author="Van Staden, Marius" w:date="2019-01-30T23:06:00Z">
              <w:tcPr>
                <w:tcW w:w="3457" w:type="dxa"/>
              </w:tcPr>
            </w:tcPrChange>
          </w:tcPr>
          <w:p w14:paraId="54CD245A" w14:textId="77777777" w:rsidR="000E1C71" w:rsidRDefault="000E1C71" w:rsidP="000E1C7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p>
        </w:tc>
        <w:tc>
          <w:tcPr>
            <w:tcW w:w="939" w:type="dxa"/>
            <w:tcPrChange w:id="484" w:author="Van Staden, Marius" w:date="2019-01-30T23:06:00Z">
              <w:tcPr>
                <w:tcW w:w="1023" w:type="dxa"/>
              </w:tcPr>
            </w:tcPrChange>
          </w:tcPr>
          <w:p w14:paraId="1231BE67" w14:textId="77777777" w:rsidR="000E1C71" w:rsidRDefault="000E1C71" w:rsidP="000E1C7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p>
        </w:tc>
        <w:tc>
          <w:tcPr>
            <w:tcW w:w="3651" w:type="dxa"/>
            <w:tcPrChange w:id="485" w:author="Van Staden, Marius" w:date="2019-01-30T23:06:00Z">
              <w:tcPr>
                <w:tcW w:w="3485" w:type="dxa"/>
              </w:tcPr>
            </w:tcPrChange>
          </w:tcPr>
          <w:p w14:paraId="36FEB5B0" w14:textId="77777777" w:rsidR="000E1C71" w:rsidRDefault="000E1C71" w:rsidP="000E1C7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lang w:val="en-US" w:bidi="en-US"/>
              </w:rPr>
            </w:pPr>
          </w:p>
        </w:tc>
      </w:tr>
    </w:tbl>
    <w:p w14:paraId="30D7AA69" w14:textId="77777777" w:rsidR="0033060A" w:rsidRDefault="0033060A" w:rsidP="00283AF3">
      <w:pPr>
        <w:pStyle w:val="ListParagraph"/>
        <w:spacing w:line="360" w:lineRule="auto"/>
        <w:rPr>
          <w:lang w:val="en-US" w:bidi="en-US"/>
        </w:rPr>
      </w:pPr>
    </w:p>
    <w:p w14:paraId="7196D064" w14:textId="77777777" w:rsidR="003E3C08" w:rsidRPr="003E3C08" w:rsidDel="7E7CD7C9" w:rsidRDefault="003E3C08" w:rsidP="00283AF3">
      <w:pPr>
        <w:spacing w:line="360" w:lineRule="auto"/>
        <w:rPr>
          <w:del w:id="486" w:author="Van Staden, Marius" w:date="2019-01-30T23:51:00Z"/>
          <w:lang w:val="en-US" w:bidi="en-US"/>
        </w:rPr>
      </w:pPr>
    </w:p>
    <w:p w14:paraId="34FF1C98" w14:textId="77777777" w:rsidR="0033060A" w:rsidDel="7E7CD7C9" w:rsidRDefault="0033060A" w:rsidP="00283AF3">
      <w:pPr>
        <w:pStyle w:val="ListParagraph"/>
        <w:spacing w:line="360" w:lineRule="auto"/>
        <w:rPr>
          <w:del w:id="487" w:author="Van Staden, Marius" w:date="2019-01-30T23:51:00Z"/>
          <w:lang w:val="en-US" w:bidi="en-US"/>
        </w:rPr>
      </w:pPr>
    </w:p>
    <w:p w14:paraId="6D072C0D" w14:textId="2431AD28" w:rsidR="00616E9E" w:rsidRDefault="00616E9E" w:rsidP="00283AF3">
      <w:pPr>
        <w:pStyle w:val="ListParagraph"/>
        <w:spacing w:line="360" w:lineRule="auto"/>
        <w:rPr>
          <w:lang w:val="en-US" w:bidi="en-US"/>
        </w:rPr>
      </w:pPr>
    </w:p>
    <w:p w14:paraId="20CCA250" w14:textId="77777777" w:rsidR="00616E9E" w:rsidRDefault="00616E9E">
      <w:pPr>
        <w:rPr>
          <w:lang w:val="en-US" w:bidi="en-US"/>
        </w:rPr>
      </w:pPr>
      <w:r>
        <w:rPr>
          <w:lang w:val="en-US" w:bidi="en-US"/>
        </w:rPr>
        <w:br w:type="page"/>
      </w:r>
    </w:p>
    <w:p w14:paraId="657B952D" w14:textId="77777777" w:rsidR="00616E9E" w:rsidRPr="00DA2946" w:rsidRDefault="00616E9E" w:rsidP="00616E9E">
      <w:pPr>
        <w:spacing w:after="120" w:line="360" w:lineRule="auto"/>
        <w:jc w:val="center"/>
        <w:rPr>
          <w:b/>
          <w:sz w:val="48"/>
          <w:szCs w:val="48"/>
        </w:rPr>
      </w:pPr>
      <w:r w:rsidRPr="00DA2946">
        <w:rPr>
          <w:b/>
          <w:sz w:val="48"/>
          <w:szCs w:val="48"/>
        </w:rPr>
        <w:lastRenderedPageBreak/>
        <w:t>Business Analysis</w:t>
      </w:r>
    </w:p>
    <w:p w14:paraId="5116CF71" w14:textId="77777777" w:rsidR="00616E9E" w:rsidRPr="00DA2946" w:rsidRDefault="00616E9E" w:rsidP="00616E9E">
      <w:pPr>
        <w:spacing w:after="120" w:line="360" w:lineRule="auto"/>
        <w:jc w:val="center"/>
        <w:rPr>
          <w:b/>
          <w:sz w:val="48"/>
          <w:szCs w:val="48"/>
        </w:rPr>
      </w:pPr>
      <w:r w:rsidRPr="00DA2946">
        <w:rPr>
          <w:b/>
          <w:sz w:val="48"/>
          <w:szCs w:val="48"/>
        </w:rPr>
        <w:t>Centre of Excellence</w:t>
      </w:r>
    </w:p>
    <w:p w14:paraId="7320F1B2" w14:textId="77777777" w:rsidR="00616E9E" w:rsidRDefault="00616E9E" w:rsidP="00616E9E">
      <w:pPr>
        <w:spacing w:line="360" w:lineRule="auto"/>
        <w:jc w:val="center"/>
        <w:rPr>
          <w:b/>
          <w:sz w:val="40"/>
          <w:szCs w:val="40"/>
        </w:rPr>
      </w:pPr>
    </w:p>
    <w:p w14:paraId="51E53D16" w14:textId="77777777" w:rsidR="00616E9E" w:rsidRDefault="00616E9E" w:rsidP="00616E9E">
      <w:pPr>
        <w:spacing w:line="360" w:lineRule="auto"/>
        <w:jc w:val="center"/>
        <w:rPr>
          <w:b/>
          <w:sz w:val="40"/>
          <w:szCs w:val="40"/>
        </w:rPr>
      </w:pPr>
      <w:r>
        <w:rPr>
          <w:b/>
          <w:sz w:val="40"/>
          <w:szCs w:val="40"/>
        </w:rPr>
        <w:t>Requirements Document</w:t>
      </w:r>
    </w:p>
    <w:p w14:paraId="626565E8" w14:textId="77777777" w:rsidR="00616E9E" w:rsidRPr="00BB420C" w:rsidRDefault="00616E9E" w:rsidP="00616E9E">
      <w:pPr>
        <w:spacing w:line="360" w:lineRule="auto"/>
        <w:jc w:val="center"/>
        <w:rPr>
          <w:b/>
          <w:sz w:val="40"/>
          <w:szCs w:val="40"/>
        </w:rPr>
      </w:pPr>
      <w:r>
        <w:rPr>
          <w:b/>
          <w:sz w:val="40"/>
          <w:szCs w:val="40"/>
        </w:rPr>
        <w:t xml:space="preserve">Gateway Automated User Provisioning for </w:t>
      </w:r>
      <w:r w:rsidRPr="00BB420C">
        <w:rPr>
          <w:b/>
          <w:sz w:val="40"/>
          <w:szCs w:val="40"/>
        </w:rPr>
        <w:t>Multiple Plants</w:t>
      </w:r>
    </w:p>
    <w:p w14:paraId="67036B37" w14:textId="77777777" w:rsidR="00616E9E" w:rsidRDefault="00616E9E" w:rsidP="00616E9E">
      <w:pPr>
        <w:pStyle w:val="ListParagraph"/>
        <w:spacing w:line="360" w:lineRule="auto"/>
        <w:jc w:val="center"/>
      </w:pPr>
      <w:r>
        <w:rPr>
          <w:noProof/>
          <w:lang w:val="en-IN" w:eastAsia="en-IN"/>
        </w:rPr>
        <w:drawing>
          <wp:anchor distT="0" distB="0" distL="114300" distR="114300" simplePos="0" relativeHeight="251660800" behindDoc="0" locked="0" layoutInCell="1" allowOverlap="1" wp14:anchorId="7B55ED82" wp14:editId="2A8593D5">
            <wp:simplePos x="0" y="0"/>
            <wp:positionH relativeFrom="column">
              <wp:posOffset>-318052</wp:posOffset>
            </wp:positionH>
            <wp:positionV relativeFrom="paragraph">
              <wp:posOffset>274292</wp:posOffset>
            </wp:positionV>
            <wp:extent cx="6400800" cy="2500630"/>
            <wp:effectExtent l="0" t="0" r="0" b="0"/>
            <wp:wrapSquare wrapText="bothSides"/>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5300"/>
                              </a14:imgEffect>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6400800" cy="2500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51971" w14:textId="77777777" w:rsidR="00616E9E" w:rsidRDefault="00616E9E" w:rsidP="00616E9E">
      <w:pPr>
        <w:pStyle w:val="ListParagraph"/>
        <w:spacing w:line="360" w:lineRule="auto"/>
        <w:jc w:val="center"/>
      </w:pPr>
    </w:p>
    <w:p w14:paraId="551DAC36" w14:textId="77777777" w:rsidR="00616E9E" w:rsidRPr="007D169F" w:rsidRDefault="00616E9E" w:rsidP="00616E9E">
      <w:pPr>
        <w:pStyle w:val="ListParagraph"/>
        <w:spacing w:line="360" w:lineRule="auto"/>
        <w:jc w:val="center"/>
      </w:pPr>
    </w:p>
    <w:p w14:paraId="6E647B3E" w14:textId="77777777" w:rsidR="00616E9E" w:rsidDel="600ABE2E" w:rsidRDefault="00616E9E" w:rsidP="00616E9E">
      <w:pPr>
        <w:pStyle w:val="ListParagraph"/>
        <w:spacing w:line="360" w:lineRule="auto"/>
        <w:jc w:val="center"/>
        <w:rPr>
          <w:del w:id="488" w:author="Van Staden, Marius" w:date="2019-01-30T23:07:00Z"/>
        </w:rPr>
      </w:pPr>
    </w:p>
    <w:p w14:paraId="1FD8DB62" w14:textId="77777777" w:rsidR="00616E9E" w:rsidDel="600ABE2E" w:rsidRDefault="00616E9E" w:rsidP="00616E9E">
      <w:pPr>
        <w:pStyle w:val="ListParagraph"/>
        <w:spacing w:line="360" w:lineRule="auto"/>
        <w:jc w:val="center"/>
        <w:rPr>
          <w:del w:id="489" w:author="Van Staden, Marius" w:date="2019-01-30T23:07:00Z"/>
        </w:rPr>
      </w:pPr>
    </w:p>
    <w:p w14:paraId="5D64FAC4" w14:textId="77777777" w:rsidR="00616E9E" w:rsidRPr="000A072C" w:rsidRDefault="00616E9E" w:rsidP="00616E9E">
      <w:pPr>
        <w:spacing w:after="120" w:line="360" w:lineRule="auto"/>
        <w:jc w:val="center"/>
        <w:rPr>
          <w:rFonts w:cs="Arial"/>
          <w:b/>
          <w:color w:val="000000"/>
          <w:sz w:val="36"/>
          <w:szCs w:val="36"/>
        </w:rPr>
      </w:pPr>
      <w:r>
        <w:rPr>
          <w:rFonts w:cs="Arial"/>
          <w:b/>
          <w:color w:val="000000"/>
          <w:sz w:val="36"/>
          <w:szCs w:val="36"/>
        </w:rPr>
        <w:t>INTERNAL ONLY – DO NOT DISTRIBUTE EXTERNALLY</w:t>
      </w:r>
    </w:p>
    <w:p w14:paraId="2CFFE36C" w14:textId="77777777" w:rsidR="00616E9E" w:rsidRDefault="00616E9E" w:rsidP="00616E9E">
      <w:pPr>
        <w:spacing w:after="120" w:line="360" w:lineRule="auto"/>
        <w:jc w:val="center"/>
        <w:rPr>
          <w:rFonts w:cs="Arial"/>
          <w:b/>
          <w:bCs/>
          <w:color w:val="000000"/>
          <w:sz w:val="36"/>
          <w:szCs w:val="36"/>
        </w:rPr>
      </w:pPr>
      <w:r w:rsidRPr="00E81C9B">
        <w:rPr>
          <w:rFonts w:cs="Arial"/>
          <w:b/>
          <w:bCs/>
          <w:color w:val="000000"/>
          <w:sz w:val="36"/>
          <w:szCs w:val="36"/>
        </w:rPr>
        <w:t>Version 2.</w:t>
      </w:r>
      <w:r>
        <w:rPr>
          <w:rFonts w:cs="Arial"/>
          <w:b/>
          <w:bCs/>
          <w:color w:val="000000"/>
          <w:sz w:val="36"/>
          <w:szCs w:val="36"/>
        </w:rPr>
        <w:t>6</w:t>
      </w:r>
    </w:p>
    <w:p w14:paraId="29A35DE5" w14:textId="6FC47608" w:rsidR="00616E9E" w:rsidRPr="00616E9E" w:rsidRDefault="00616E9E" w:rsidP="00616E9E">
      <w:pPr>
        <w:spacing w:after="120" w:line="360" w:lineRule="auto"/>
        <w:jc w:val="center"/>
        <w:rPr>
          <w:rFonts w:cs="Arial"/>
          <w:b/>
          <w:bCs/>
          <w:color w:val="000000"/>
          <w:sz w:val="36"/>
          <w:szCs w:val="36"/>
        </w:rPr>
      </w:pPr>
      <w:r>
        <w:rPr>
          <w:rFonts w:cs="Arial"/>
          <w:b/>
          <w:bCs/>
          <w:color w:val="000000"/>
          <w:sz w:val="36"/>
          <w:szCs w:val="36"/>
        </w:rPr>
        <w:t>April 12</w:t>
      </w:r>
      <w:r>
        <w:rPr>
          <w:rFonts w:cs="Arial"/>
          <w:b/>
          <w:color w:val="000000"/>
          <w:sz w:val="36"/>
          <w:szCs w:val="36"/>
        </w:rPr>
        <w:t xml:space="preserve"> 2019</w:t>
      </w:r>
    </w:p>
    <w:p w14:paraId="3F67F538" w14:textId="77777777" w:rsidR="00616E9E" w:rsidRDefault="00616E9E" w:rsidP="00616E9E">
      <w:pPr>
        <w:pStyle w:val="Standard"/>
        <w:rPr>
          <w:sz w:val="28"/>
          <w:szCs w:val="28"/>
        </w:rPr>
      </w:pPr>
    </w:p>
    <w:tbl>
      <w:tblPr>
        <w:tblW w:w="10774" w:type="dxa"/>
        <w:tblInd w:w="-856" w:type="dxa"/>
        <w:tblLayout w:type="fixed"/>
        <w:tblCellMar>
          <w:left w:w="10" w:type="dxa"/>
          <w:right w:w="10" w:type="dxa"/>
        </w:tblCellMar>
        <w:tblLook w:val="0000" w:firstRow="0" w:lastRow="0" w:firstColumn="0" w:lastColumn="0" w:noHBand="0" w:noVBand="0"/>
      </w:tblPr>
      <w:tblGrid>
        <w:gridCol w:w="1889"/>
        <w:gridCol w:w="1803"/>
        <w:gridCol w:w="1804"/>
        <w:gridCol w:w="1803"/>
        <w:gridCol w:w="3475"/>
      </w:tblGrid>
      <w:tr w:rsidR="00616E9E" w14:paraId="705A3140" w14:textId="77777777" w:rsidTr="00AF52AB">
        <w:tblPrEx>
          <w:tblCellMar>
            <w:top w:w="0" w:type="dxa"/>
            <w:bottom w:w="0" w:type="dxa"/>
          </w:tblCellMar>
        </w:tblPrEx>
        <w:tc>
          <w:tcPr>
            <w:tcW w:w="18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2372CFA" w14:textId="77777777" w:rsidR="00616E9E" w:rsidRPr="0033283C" w:rsidRDefault="00616E9E" w:rsidP="0053071B">
            <w:pPr>
              <w:pStyle w:val="Standard"/>
              <w:spacing w:after="0" w:line="240" w:lineRule="auto"/>
              <w:rPr>
                <w:rFonts w:asciiTheme="minorHAnsi" w:hAnsiTheme="minorHAnsi" w:cstheme="minorHAnsi"/>
                <w:b/>
                <w:rPrChange w:id="490" w:author="Venkata  Asha Latha MADAMALA" w:date="2019-04-12T20:07:00Z">
                  <w:rPr>
                    <w:sz w:val="28"/>
                    <w:szCs w:val="28"/>
                  </w:rPr>
                </w:rPrChange>
              </w:rPr>
            </w:pPr>
            <w:r w:rsidRPr="0033283C">
              <w:rPr>
                <w:rFonts w:asciiTheme="minorHAnsi" w:hAnsiTheme="minorHAnsi" w:cstheme="minorHAnsi"/>
                <w:b/>
                <w:rPrChange w:id="491" w:author="Venkata  Asha Latha MADAMALA" w:date="2019-04-12T20:07:00Z">
                  <w:rPr>
                    <w:sz w:val="28"/>
                    <w:szCs w:val="28"/>
                  </w:rPr>
                </w:rPrChange>
              </w:rPr>
              <w:lastRenderedPageBreak/>
              <w:t>DOCUMENT                       OWNER</w:t>
            </w:r>
          </w:p>
          <w:p w14:paraId="69C53F2C" w14:textId="77777777" w:rsidR="00616E9E" w:rsidRPr="0033283C" w:rsidRDefault="00616E9E" w:rsidP="0053071B">
            <w:pPr>
              <w:pStyle w:val="Standard"/>
              <w:spacing w:after="0" w:line="240" w:lineRule="auto"/>
              <w:rPr>
                <w:rFonts w:asciiTheme="minorHAnsi" w:hAnsiTheme="minorHAnsi" w:cstheme="minorHAnsi"/>
                <w:rPrChange w:id="492" w:author="Venkata  Asha Latha MADAMALA" w:date="2019-04-12T20:07:00Z">
                  <w:rPr>
                    <w:sz w:val="28"/>
                    <w:szCs w:val="28"/>
                  </w:rPr>
                </w:rPrChange>
              </w:rPr>
            </w:pPr>
          </w:p>
        </w:tc>
        <w:tc>
          <w:tcPr>
            <w:tcW w:w="180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F155858" w14:textId="77777777" w:rsidR="00616E9E" w:rsidRPr="0033283C" w:rsidRDefault="00616E9E" w:rsidP="0053071B">
            <w:pPr>
              <w:pStyle w:val="Standard"/>
              <w:spacing w:after="0" w:line="240" w:lineRule="auto"/>
              <w:rPr>
                <w:rFonts w:asciiTheme="minorHAnsi" w:hAnsiTheme="minorHAnsi" w:cstheme="minorHAnsi"/>
                <w:b/>
                <w:rPrChange w:id="493" w:author="Venkata  Asha Latha MADAMALA" w:date="2019-04-12T20:07:00Z">
                  <w:rPr>
                    <w:sz w:val="28"/>
                    <w:szCs w:val="28"/>
                  </w:rPr>
                </w:rPrChange>
              </w:rPr>
            </w:pPr>
            <w:r w:rsidRPr="0033283C">
              <w:rPr>
                <w:rFonts w:asciiTheme="minorHAnsi" w:hAnsiTheme="minorHAnsi" w:cstheme="minorHAnsi"/>
                <w:rPrChange w:id="494" w:author="Venkata  Asha Latha MADAMALA" w:date="2019-04-12T20:07:00Z">
                  <w:rPr>
                    <w:sz w:val="28"/>
                    <w:szCs w:val="28"/>
                  </w:rPr>
                </w:rPrChange>
              </w:rPr>
              <w:t xml:space="preserve">  </w:t>
            </w:r>
            <w:r w:rsidRPr="0033283C">
              <w:rPr>
                <w:rFonts w:asciiTheme="minorHAnsi" w:hAnsiTheme="minorHAnsi" w:cstheme="minorHAnsi"/>
                <w:b/>
                <w:rPrChange w:id="495" w:author="Venkata  Asha Latha MADAMALA" w:date="2019-04-12T20:07:00Z">
                  <w:rPr>
                    <w:sz w:val="28"/>
                    <w:szCs w:val="28"/>
                  </w:rPr>
                </w:rPrChange>
              </w:rPr>
              <w:t>INPUTS BY</w:t>
            </w:r>
          </w:p>
        </w:tc>
        <w:tc>
          <w:tcPr>
            <w:tcW w:w="1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0EB0E40" w14:textId="77777777" w:rsidR="00616E9E" w:rsidRPr="0033283C" w:rsidRDefault="00616E9E" w:rsidP="0053071B">
            <w:pPr>
              <w:pStyle w:val="Standard"/>
              <w:spacing w:after="0" w:line="240" w:lineRule="auto"/>
              <w:rPr>
                <w:rFonts w:asciiTheme="minorHAnsi" w:hAnsiTheme="minorHAnsi" w:cstheme="minorHAnsi"/>
                <w:b/>
                <w:rPrChange w:id="496" w:author="Venkata  Asha Latha MADAMALA" w:date="2019-04-12T20:07:00Z">
                  <w:rPr>
                    <w:sz w:val="28"/>
                    <w:szCs w:val="28"/>
                  </w:rPr>
                </w:rPrChange>
              </w:rPr>
            </w:pPr>
            <w:r w:rsidRPr="0033283C">
              <w:rPr>
                <w:rFonts w:asciiTheme="minorHAnsi" w:hAnsiTheme="minorHAnsi" w:cstheme="minorHAnsi"/>
                <w:rPrChange w:id="497" w:author="Venkata  Asha Latha MADAMALA" w:date="2019-04-12T20:07:00Z">
                  <w:rPr>
                    <w:sz w:val="28"/>
                    <w:szCs w:val="28"/>
                  </w:rPr>
                </w:rPrChange>
              </w:rPr>
              <w:t xml:space="preserve">    </w:t>
            </w:r>
            <w:r w:rsidRPr="0033283C">
              <w:rPr>
                <w:rFonts w:asciiTheme="minorHAnsi" w:hAnsiTheme="minorHAnsi" w:cstheme="minorHAnsi"/>
                <w:b/>
                <w:rPrChange w:id="498" w:author="Venkata  Asha Latha MADAMALA" w:date="2019-04-12T20:07:00Z">
                  <w:rPr>
                    <w:sz w:val="28"/>
                    <w:szCs w:val="28"/>
                  </w:rPr>
                </w:rPrChange>
              </w:rPr>
              <w:t xml:space="preserve"> TITLE</w:t>
            </w:r>
          </w:p>
        </w:tc>
        <w:tc>
          <w:tcPr>
            <w:tcW w:w="180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48E5E67" w14:textId="77777777" w:rsidR="00616E9E" w:rsidRPr="0033283C" w:rsidRDefault="00616E9E" w:rsidP="0053071B">
            <w:pPr>
              <w:pStyle w:val="Standard"/>
              <w:spacing w:after="0" w:line="240" w:lineRule="auto"/>
              <w:rPr>
                <w:rFonts w:asciiTheme="minorHAnsi" w:hAnsiTheme="minorHAnsi" w:cstheme="minorHAnsi"/>
                <w:b/>
                <w:rPrChange w:id="499" w:author="Venkata  Asha Latha MADAMALA" w:date="2019-04-12T20:07:00Z">
                  <w:rPr>
                    <w:sz w:val="28"/>
                    <w:szCs w:val="28"/>
                  </w:rPr>
                </w:rPrChange>
              </w:rPr>
            </w:pPr>
            <w:r w:rsidRPr="0033283C">
              <w:rPr>
                <w:rFonts w:asciiTheme="minorHAnsi" w:hAnsiTheme="minorHAnsi" w:cstheme="minorHAnsi"/>
                <w:b/>
                <w:rPrChange w:id="500" w:author="Venkata  Asha Latha MADAMALA" w:date="2019-04-12T20:07:00Z">
                  <w:rPr>
                    <w:sz w:val="28"/>
                    <w:szCs w:val="28"/>
                  </w:rPr>
                </w:rPrChange>
              </w:rPr>
              <w:t xml:space="preserve">       DATE</w:t>
            </w:r>
          </w:p>
        </w:tc>
        <w:tc>
          <w:tcPr>
            <w:tcW w:w="34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4C87540" w14:textId="77777777" w:rsidR="00616E9E" w:rsidRPr="0033283C" w:rsidRDefault="00616E9E" w:rsidP="0053071B">
            <w:pPr>
              <w:pStyle w:val="Standard"/>
              <w:spacing w:after="0" w:line="240" w:lineRule="auto"/>
              <w:rPr>
                <w:rFonts w:asciiTheme="minorHAnsi" w:hAnsiTheme="minorHAnsi" w:cstheme="minorHAnsi"/>
                <w:b/>
                <w:rPrChange w:id="501" w:author="Venkata  Asha Latha MADAMALA" w:date="2019-04-12T20:07:00Z">
                  <w:rPr>
                    <w:sz w:val="28"/>
                    <w:szCs w:val="28"/>
                  </w:rPr>
                </w:rPrChange>
              </w:rPr>
            </w:pPr>
            <w:r w:rsidRPr="0033283C">
              <w:rPr>
                <w:rFonts w:asciiTheme="minorHAnsi" w:hAnsiTheme="minorHAnsi" w:cstheme="minorHAnsi"/>
                <w:rPrChange w:id="502" w:author="Venkata  Asha Latha MADAMALA" w:date="2019-04-12T20:07:00Z">
                  <w:rPr>
                    <w:sz w:val="28"/>
                    <w:szCs w:val="28"/>
                  </w:rPr>
                </w:rPrChange>
              </w:rPr>
              <w:t xml:space="preserve">       </w:t>
            </w:r>
            <w:r w:rsidRPr="0033283C">
              <w:rPr>
                <w:rFonts w:asciiTheme="minorHAnsi" w:hAnsiTheme="minorHAnsi" w:cstheme="minorHAnsi"/>
                <w:b/>
                <w:rPrChange w:id="503" w:author="Venkata  Asha Latha MADAMALA" w:date="2019-04-12T20:07:00Z">
                  <w:rPr>
                    <w:sz w:val="28"/>
                    <w:szCs w:val="28"/>
                  </w:rPr>
                </w:rPrChange>
              </w:rPr>
              <w:t>REQUIREMENT</w:t>
            </w:r>
          </w:p>
          <w:p w14:paraId="494709C4" w14:textId="77777777" w:rsidR="00616E9E" w:rsidRPr="0033283C" w:rsidRDefault="00616E9E" w:rsidP="0053071B">
            <w:pPr>
              <w:pStyle w:val="Standard"/>
              <w:spacing w:after="0" w:line="240" w:lineRule="auto"/>
              <w:rPr>
                <w:rFonts w:asciiTheme="minorHAnsi" w:hAnsiTheme="minorHAnsi" w:cstheme="minorHAnsi"/>
                <w:rPrChange w:id="504" w:author="Venkata  Asha Latha MADAMALA" w:date="2019-04-12T20:07:00Z">
                  <w:rPr>
                    <w:sz w:val="28"/>
                    <w:szCs w:val="28"/>
                  </w:rPr>
                </w:rPrChange>
              </w:rPr>
            </w:pPr>
          </w:p>
          <w:p w14:paraId="454E853C" w14:textId="77777777" w:rsidR="00616E9E" w:rsidRPr="0033283C" w:rsidRDefault="00616E9E" w:rsidP="0053071B">
            <w:pPr>
              <w:pStyle w:val="Standard"/>
              <w:spacing w:after="0" w:line="240" w:lineRule="auto"/>
              <w:rPr>
                <w:rFonts w:asciiTheme="minorHAnsi" w:hAnsiTheme="minorHAnsi" w:cstheme="minorHAnsi"/>
                <w:rPrChange w:id="505" w:author="Venkata  Asha Latha MADAMALA" w:date="2019-04-12T20:07:00Z">
                  <w:rPr>
                    <w:sz w:val="28"/>
                    <w:szCs w:val="28"/>
                  </w:rPr>
                </w:rPrChange>
              </w:rPr>
            </w:pPr>
          </w:p>
        </w:tc>
      </w:tr>
      <w:tr w:rsidR="00616E9E" w14:paraId="59BC6FB0" w14:textId="77777777" w:rsidTr="00AF52AB">
        <w:tblPrEx>
          <w:tblCellMar>
            <w:top w:w="0" w:type="dxa"/>
            <w:bottom w:w="0" w:type="dxa"/>
          </w:tblCellMar>
        </w:tblPrEx>
        <w:trPr>
          <w:trHeight w:val="774"/>
        </w:trPr>
        <w:tc>
          <w:tcPr>
            <w:tcW w:w="18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F205803" w14:textId="77777777" w:rsidR="00616E9E" w:rsidRPr="0033283C" w:rsidRDefault="00616E9E" w:rsidP="0053071B">
            <w:pPr>
              <w:pStyle w:val="Standard"/>
              <w:spacing w:after="0" w:line="240" w:lineRule="auto"/>
              <w:rPr>
                <w:rFonts w:asciiTheme="minorHAnsi" w:hAnsiTheme="minorHAnsi" w:cstheme="minorHAnsi"/>
                <w:rPrChange w:id="506" w:author="Venkata  Asha Latha MADAMALA" w:date="2019-04-12T20:07:00Z">
                  <w:rPr>
                    <w:sz w:val="28"/>
                    <w:szCs w:val="28"/>
                  </w:rPr>
                </w:rPrChange>
              </w:rPr>
            </w:pPr>
            <w:r w:rsidRPr="0033283C">
              <w:rPr>
                <w:rFonts w:asciiTheme="minorHAnsi" w:hAnsiTheme="minorHAnsi" w:cstheme="minorHAnsi"/>
                <w:rPrChange w:id="507" w:author="Venkata  Asha Latha MADAMALA" w:date="2019-04-12T20:07:00Z">
                  <w:rPr>
                    <w:sz w:val="28"/>
                    <w:szCs w:val="28"/>
                  </w:rPr>
                </w:rPrChange>
              </w:rPr>
              <w:t>Asha Latha</w:t>
            </w:r>
          </w:p>
          <w:p w14:paraId="26DD5D5B" w14:textId="77777777" w:rsidR="00616E9E" w:rsidRPr="0033283C" w:rsidRDefault="00616E9E" w:rsidP="0053071B">
            <w:pPr>
              <w:pStyle w:val="Standard"/>
              <w:spacing w:after="0" w:line="240" w:lineRule="auto"/>
              <w:rPr>
                <w:rFonts w:asciiTheme="minorHAnsi" w:hAnsiTheme="minorHAnsi" w:cstheme="minorHAnsi"/>
                <w:rPrChange w:id="508" w:author="Venkata  Asha Latha MADAMALA" w:date="2019-04-12T20:07:00Z">
                  <w:rPr>
                    <w:sz w:val="28"/>
                    <w:szCs w:val="28"/>
                  </w:rPr>
                </w:rPrChange>
              </w:rPr>
            </w:pPr>
            <w:proofErr w:type="spellStart"/>
            <w:r w:rsidRPr="0033283C">
              <w:rPr>
                <w:rFonts w:asciiTheme="minorHAnsi" w:hAnsiTheme="minorHAnsi" w:cstheme="minorHAnsi"/>
                <w:rPrChange w:id="509" w:author="Venkata  Asha Latha MADAMALA" w:date="2019-04-12T20:07:00Z">
                  <w:rPr>
                    <w:sz w:val="28"/>
                    <w:szCs w:val="28"/>
                  </w:rPr>
                </w:rPrChange>
              </w:rPr>
              <w:t>Madamala</w:t>
            </w:r>
            <w:proofErr w:type="spellEnd"/>
          </w:p>
        </w:tc>
        <w:tc>
          <w:tcPr>
            <w:tcW w:w="180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5345FA" w14:textId="4E0475C9" w:rsidR="00616E9E" w:rsidRPr="0033283C" w:rsidRDefault="00616E9E" w:rsidP="0053071B">
            <w:pPr>
              <w:pStyle w:val="Standard"/>
              <w:spacing w:after="0" w:line="240" w:lineRule="auto"/>
              <w:rPr>
                <w:rFonts w:asciiTheme="minorHAnsi" w:hAnsiTheme="minorHAnsi" w:cstheme="minorHAnsi"/>
                <w:rPrChange w:id="510" w:author="Venkata  Asha Latha MADAMALA" w:date="2019-04-12T20:07:00Z">
                  <w:rPr>
                    <w:sz w:val="28"/>
                    <w:szCs w:val="28"/>
                  </w:rPr>
                </w:rPrChange>
              </w:rPr>
            </w:pPr>
            <w:proofErr w:type="spellStart"/>
            <w:r w:rsidRPr="0033283C">
              <w:rPr>
                <w:rFonts w:asciiTheme="minorHAnsi" w:hAnsiTheme="minorHAnsi" w:cstheme="minorHAnsi"/>
                <w:rPrChange w:id="511" w:author="Venkata  Asha Latha MADAMALA" w:date="2019-04-12T20:07:00Z">
                  <w:rPr>
                    <w:sz w:val="28"/>
                    <w:szCs w:val="28"/>
                  </w:rPr>
                </w:rPrChange>
              </w:rPr>
              <w:t>Wend</w:t>
            </w:r>
            <w:ins w:id="512" w:author="Venkata  Asha Latha MADAMALA" w:date="2019-04-12T20:08:00Z">
              <w:r w:rsidR="0033283C">
                <w:rPr>
                  <w:rFonts w:asciiTheme="minorHAnsi" w:hAnsiTheme="minorHAnsi" w:cstheme="minorHAnsi"/>
                </w:rPr>
                <w:t>e</w:t>
              </w:r>
            </w:ins>
            <w:del w:id="513" w:author="Venkata  Asha Latha MADAMALA" w:date="2019-04-12T20:08:00Z">
              <w:r w:rsidRPr="0033283C" w:rsidDel="0033283C">
                <w:rPr>
                  <w:rFonts w:asciiTheme="minorHAnsi" w:hAnsiTheme="minorHAnsi" w:cstheme="minorHAnsi"/>
                  <w:rPrChange w:id="514" w:author="Venkata  Asha Latha MADAMALA" w:date="2019-04-12T20:07:00Z">
                    <w:rPr>
                      <w:sz w:val="28"/>
                      <w:szCs w:val="28"/>
                    </w:rPr>
                  </w:rPrChange>
                </w:rPr>
                <w:delText>o</w:delText>
              </w:r>
            </w:del>
            <w:r w:rsidRPr="0033283C">
              <w:rPr>
                <w:rFonts w:asciiTheme="minorHAnsi" w:hAnsiTheme="minorHAnsi" w:cstheme="minorHAnsi"/>
                <w:rPrChange w:id="515" w:author="Venkata  Asha Latha MADAMALA" w:date="2019-04-12T20:07:00Z">
                  <w:rPr>
                    <w:sz w:val="28"/>
                    <w:szCs w:val="28"/>
                  </w:rPr>
                </w:rPrChange>
              </w:rPr>
              <w:t>r</w:t>
            </w:r>
            <w:proofErr w:type="spellEnd"/>
            <w:r w:rsidRPr="0033283C">
              <w:rPr>
                <w:rFonts w:asciiTheme="minorHAnsi" w:hAnsiTheme="minorHAnsi" w:cstheme="minorHAnsi"/>
                <w:rPrChange w:id="516" w:author="Venkata  Asha Latha MADAMALA" w:date="2019-04-12T20:07:00Z">
                  <w:rPr>
                    <w:sz w:val="28"/>
                    <w:szCs w:val="28"/>
                  </w:rPr>
                </w:rPrChange>
              </w:rPr>
              <w:t xml:space="preserve"> Prado</w:t>
            </w:r>
          </w:p>
        </w:tc>
        <w:tc>
          <w:tcPr>
            <w:tcW w:w="1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6B03A19" w14:textId="77777777" w:rsidR="00616E9E" w:rsidRPr="0033283C" w:rsidRDefault="00616E9E" w:rsidP="0053071B">
            <w:pPr>
              <w:pStyle w:val="Standard"/>
              <w:spacing w:after="0" w:line="240" w:lineRule="auto"/>
              <w:rPr>
                <w:rFonts w:asciiTheme="minorHAnsi" w:hAnsiTheme="minorHAnsi" w:cstheme="minorHAnsi"/>
                <w:rPrChange w:id="517" w:author="Venkata  Asha Latha MADAMALA" w:date="2019-04-12T20:07:00Z">
                  <w:rPr>
                    <w:sz w:val="28"/>
                    <w:szCs w:val="28"/>
                  </w:rPr>
                </w:rPrChange>
              </w:rPr>
            </w:pPr>
            <w:r w:rsidRPr="0033283C">
              <w:rPr>
                <w:rFonts w:asciiTheme="minorHAnsi" w:hAnsiTheme="minorHAnsi" w:cstheme="minorHAnsi"/>
                <w:rPrChange w:id="518" w:author="Venkata  Asha Latha MADAMALA" w:date="2019-04-12T20:07:00Z">
                  <w:rPr>
                    <w:sz w:val="28"/>
                    <w:szCs w:val="28"/>
                  </w:rPr>
                </w:rPrChange>
              </w:rPr>
              <w:t>Program Manager – IS</w:t>
            </w:r>
          </w:p>
        </w:tc>
        <w:tc>
          <w:tcPr>
            <w:tcW w:w="180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1B1A65A" w14:textId="77777777" w:rsidR="00616E9E" w:rsidRPr="0033283C" w:rsidRDefault="00616E9E" w:rsidP="0053071B">
            <w:pPr>
              <w:pStyle w:val="Standard"/>
              <w:spacing w:after="0" w:line="240" w:lineRule="auto"/>
              <w:rPr>
                <w:rFonts w:asciiTheme="minorHAnsi" w:hAnsiTheme="minorHAnsi" w:cstheme="minorHAnsi"/>
                <w:rPrChange w:id="519" w:author="Venkata  Asha Latha MADAMALA" w:date="2019-04-12T20:07:00Z">
                  <w:rPr>
                    <w:sz w:val="28"/>
                    <w:szCs w:val="28"/>
                  </w:rPr>
                </w:rPrChange>
              </w:rPr>
            </w:pPr>
            <w:r w:rsidRPr="0033283C">
              <w:rPr>
                <w:rFonts w:asciiTheme="minorHAnsi" w:hAnsiTheme="minorHAnsi" w:cstheme="minorHAnsi"/>
                <w:rPrChange w:id="520" w:author="Venkata  Asha Latha MADAMALA" w:date="2019-04-12T20:07:00Z">
                  <w:rPr>
                    <w:sz w:val="28"/>
                    <w:szCs w:val="28"/>
                  </w:rPr>
                </w:rPrChange>
              </w:rPr>
              <w:t>April-08-2019</w:t>
            </w:r>
          </w:p>
          <w:p w14:paraId="3747994C" w14:textId="77777777" w:rsidR="00616E9E" w:rsidRPr="0033283C" w:rsidRDefault="00616E9E" w:rsidP="0053071B">
            <w:pPr>
              <w:pStyle w:val="Standard"/>
              <w:spacing w:after="0" w:line="240" w:lineRule="auto"/>
              <w:rPr>
                <w:rFonts w:asciiTheme="minorHAnsi" w:hAnsiTheme="minorHAnsi" w:cstheme="minorHAnsi"/>
                <w:rPrChange w:id="521" w:author="Venkata  Asha Latha MADAMALA" w:date="2019-04-12T20:07:00Z">
                  <w:rPr>
                    <w:sz w:val="28"/>
                    <w:szCs w:val="28"/>
                  </w:rPr>
                </w:rPrChange>
              </w:rPr>
            </w:pPr>
          </w:p>
        </w:tc>
        <w:tc>
          <w:tcPr>
            <w:tcW w:w="34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0D0C0D7" w14:textId="27081F13" w:rsidR="00616E9E" w:rsidRPr="0033283C" w:rsidRDefault="00AF52AB" w:rsidP="0053071B">
            <w:pPr>
              <w:pStyle w:val="Standard"/>
              <w:spacing w:after="0" w:line="240" w:lineRule="auto"/>
              <w:rPr>
                <w:rFonts w:asciiTheme="minorHAnsi" w:hAnsiTheme="minorHAnsi" w:cstheme="minorHAnsi"/>
                <w:rPrChange w:id="522" w:author="Venkata  Asha Latha MADAMALA" w:date="2019-04-12T20:07:00Z">
                  <w:rPr>
                    <w:sz w:val="28"/>
                    <w:szCs w:val="28"/>
                  </w:rPr>
                </w:rPrChange>
              </w:rPr>
            </w:pPr>
            <w:r w:rsidRPr="0033283C">
              <w:rPr>
                <w:rFonts w:asciiTheme="minorHAnsi" w:hAnsiTheme="minorHAnsi" w:cstheme="minorHAnsi"/>
                <w:rPrChange w:id="523" w:author="Venkata  Asha Latha MADAMALA" w:date="2019-04-12T20:07:00Z">
                  <w:rPr>
                    <w:sz w:val="28"/>
                    <w:szCs w:val="28"/>
                  </w:rPr>
                </w:rPrChange>
              </w:rPr>
              <w:t xml:space="preserve">1) </w:t>
            </w:r>
            <w:r w:rsidR="00616E9E" w:rsidRPr="0033283C">
              <w:rPr>
                <w:rFonts w:asciiTheme="minorHAnsi" w:hAnsiTheme="minorHAnsi" w:cstheme="minorHAnsi"/>
                <w:rPrChange w:id="524" w:author="Venkata  Asha Latha MADAMALA" w:date="2019-04-12T20:07:00Z">
                  <w:rPr>
                    <w:sz w:val="28"/>
                    <w:szCs w:val="28"/>
                  </w:rPr>
                </w:rPrChange>
              </w:rPr>
              <w:t>Bulk order access request</w:t>
            </w:r>
          </w:p>
          <w:p w14:paraId="7382D5D7" w14:textId="77777777" w:rsidR="00616E9E" w:rsidRPr="0033283C" w:rsidRDefault="00616E9E" w:rsidP="0053071B">
            <w:pPr>
              <w:pStyle w:val="Standard"/>
              <w:spacing w:after="0" w:line="240" w:lineRule="auto"/>
              <w:rPr>
                <w:rFonts w:asciiTheme="minorHAnsi" w:hAnsiTheme="minorHAnsi" w:cstheme="minorHAnsi"/>
                <w:rPrChange w:id="525" w:author="Venkata  Asha Latha MADAMALA" w:date="2019-04-12T20:07:00Z">
                  <w:rPr>
                    <w:sz w:val="28"/>
                    <w:szCs w:val="28"/>
                  </w:rPr>
                </w:rPrChange>
              </w:rPr>
            </w:pPr>
            <w:r w:rsidRPr="0033283C">
              <w:rPr>
                <w:rFonts w:asciiTheme="minorHAnsi" w:hAnsiTheme="minorHAnsi" w:cstheme="minorHAnsi"/>
                <w:rPrChange w:id="526" w:author="Venkata  Asha Latha MADAMALA" w:date="2019-04-12T20:07:00Z">
                  <w:rPr>
                    <w:sz w:val="28"/>
                    <w:szCs w:val="28"/>
                  </w:rPr>
                </w:rPrChange>
              </w:rPr>
              <w:t xml:space="preserve">                 </w:t>
            </w:r>
            <w:del w:id="527" w:author="Venkata  Asha Latha MADAMALA" w:date="2019-04-12T20:08:00Z">
              <w:r w:rsidRPr="0033283C" w:rsidDel="0033283C">
                <w:rPr>
                  <w:rFonts w:asciiTheme="minorHAnsi" w:hAnsiTheme="minorHAnsi" w:cstheme="minorHAnsi"/>
                  <w:rPrChange w:id="528" w:author="Venkata  Asha Latha MADAMALA" w:date="2019-04-12T20:07:00Z">
                    <w:rPr>
                      <w:sz w:val="28"/>
                      <w:szCs w:val="28"/>
                    </w:rPr>
                  </w:rPrChange>
                </w:rPr>
                <w:delText>AND</w:delText>
              </w:r>
            </w:del>
          </w:p>
          <w:p w14:paraId="7D527BDC" w14:textId="087C831D" w:rsidR="00616E9E" w:rsidRPr="0033283C" w:rsidRDefault="00AF52AB" w:rsidP="00AF52AB">
            <w:pPr>
              <w:pStyle w:val="Standard"/>
              <w:spacing w:after="0" w:line="240" w:lineRule="auto"/>
              <w:rPr>
                <w:rFonts w:asciiTheme="minorHAnsi" w:hAnsiTheme="minorHAnsi" w:cstheme="minorHAnsi"/>
                <w:rPrChange w:id="529" w:author="Venkata  Asha Latha MADAMALA" w:date="2019-04-12T20:07:00Z">
                  <w:rPr>
                    <w:sz w:val="28"/>
                    <w:szCs w:val="28"/>
                  </w:rPr>
                </w:rPrChange>
              </w:rPr>
            </w:pPr>
            <w:r w:rsidRPr="0033283C">
              <w:rPr>
                <w:rFonts w:asciiTheme="minorHAnsi" w:hAnsiTheme="minorHAnsi" w:cstheme="minorHAnsi"/>
                <w:rPrChange w:id="530" w:author="Venkata  Asha Latha MADAMALA" w:date="2019-04-12T20:07:00Z">
                  <w:rPr>
                    <w:sz w:val="28"/>
                    <w:szCs w:val="28"/>
                  </w:rPr>
                </w:rPrChange>
              </w:rPr>
              <w:t>2)</w:t>
            </w:r>
            <w:ins w:id="531" w:author="Venkata  Asha Latha MADAMALA" w:date="2019-04-12T20:08:00Z">
              <w:r w:rsidR="0033283C">
                <w:rPr>
                  <w:rFonts w:asciiTheme="minorHAnsi" w:hAnsiTheme="minorHAnsi" w:cstheme="minorHAnsi"/>
                </w:rPr>
                <w:t xml:space="preserve"> e</w:t>
              </w:r>
            </w:ins>
            <w:del w:id="532" w:author="Venkata  Asha Latha MADAMALA" w:date="2019-04-12T20:08:00Z">
              <w:r w:rsidR="00616E9E" w:rsidRPr="0033283C" w:rsidDel="0033283C">
                <w:rPr>
                  <w:rFonts w:asciiTheme="minorHAnsi" w:hAnsiTheme="minorHAnsi" w:cstheme="minorHAnsi"/>
                  <w:rPrChange w:id="533" w:author="Venkata  Asha Latha MADAMALA" w:date="2019-04-12T20:07:00Z">
                    <w:rPr>
                      <w:sz w:val="28"/>
                      <w:szCs w:val="28"/>
                    </w:rPr>
                  </w:rPrChange>
                </w:rPr>
                <w:delText>e</w:delText>
              </w:r>
            </w:del>
            <w:r w:rsidR="00616E9E" w:rsidRPr="0033283C">
              <w:rPr>
                <w:rFonts w:asciiTheme="minorHAnsi" w:hAnsiTheme="minorHAnsi" w:cstheme="minorHAnsi"/>
                <w:rPrChange w:id="534" w:author="Venkata  Asha Latha MADAMALA" w:date="2019-04-12T20:07:00Z">
                  <w:rPr>
                    <w:sz w:val="28"/>
                    <w:szCs w:val="28"/>
                  </w:rPr>
                </w:rPrChange>
              </w:rPr>
              <w:t xml:space="preserve">mail </w:t>
            </w:r>
            <w:r w:rsidRPr="0033283C">
              <w:rPr>
                <w:rFonts w:asciiTheme="minorHAnsi" w:hAnsiTheme="minorHAnsi" w:cstheme="minorHAnsi"/>
                <w:rPrChange w:id="535" w:author="Venkata  Asha Latha MADAMALA" w:date="2019-04-12T20:07:00Z">
                  <w:rPr>
                    <w:sz w:val="28"/>
                    <w:szCs w:val="28"/>
                  </w:rPr>
                </w:rPrChange>
              </w:rPr>
              <w:t xml:space="preserve">FIELDS </w:t>
            </w:r>
            <w:r w:rsidR="00616E9E" w:rsidRPr="0033283C">
              <w:rPr>
                <w:rFonts w:asciiTheme="minorHAnsi" w:hAnsiTheme="minorHAnsi" w:cstheme="minorHAnsi"/>
                <w:rPrChange w:id="536" w:author="Venkata  Asha Latha MADAMALA" w:date="2019-04-12T20:07:00Z">
                  <w:rPr>
                    <w:sz w:val="28"/>
                    <w:szCs w:val="28"/>
                  </w:rPr>
                </w:rPrChange>
              </w:rPr>
              <w:t>AUTOMATION</w:t>
            </w:r>
          </w:p>
          <w:p w14:paraId="70B405A7" w14:textId="77777777" w:rsidR="00AF52AB" w:rsidRPr="0033283C" w:rsidRDefault="00AF52AB" w:rsidP="0053071B">
            <w:pPr>
              <w:pStyle w:val="Standard"/>
              <w:spacing w:after="0" w:line="240" w:lineRule="auto"/>
              <w:rPr>
                <w:rFonts w:asciiTheme="minorHAnsi" w:hAnsiTheme="minorHAnsi" w:cstheme="minorHAnsi"/>
                <w:rPrChange w:id="537" w:author="Venkata  Asha Latha MADAMALA" w:date="2019-04-12T20:07:00Z">
                  <w:rPr>
                    <w:sz w:val="28"/>
                    <w:szCs w:val="28"/>
                  </w:rPr>
                </w:rPrChange>
              </w:rPr>
            </w:pPr>
            <w:r w:rsidRPr="0033283C">
              <w:rPr>
                <w:rFonts w:asciiTheme="minorHAnsi" w:hAnsiTheme="minorHAnsi" w:cstheme="minorHAnsi"/>
                <w:rPrChange w:id="538" w:author="Venkata  Asha Latha MADAMALA" w:date="2019-04-12T20:07:00Z">
                  <w:rPr>
                    <w:sz w:val="28"/>
                    <w:szCs w:val="28"/>
                  </w:rPr>
                </w:rPrChange>
              </w:rPr>
              <w:t xml:space="preserve">                </w:t>
            </w:r>
            <w:del w:id="539" w:author="Venkata  Asha Latha MADAMALA" w:date="2019-04-12T20:08:00Z">
              <w:r w:rsidRPr="0033283C" w:rsidDel="0033283C">
                <w:rPr>
                  <w:rFonts w:asciiTheme="minorHAnsi" w:hAnsiTheme="minorHAnsi" w:cstheme="minorHAnsi"/>
                  <w:rPrChange w:id="540" w:author="Venkata  Asha Latha MADAMALA" w:date="2019-04-12T20:07:00Z">
                    <w:rPr>
                      <w:sz w:val="28"/>
                      <w:szCs w:val="28"/>
                    </w:rPr>
                  </w:rPrChange>
                </w:rPr>
                <w:delText xml:space="preserve">AND </w:delText>
              </w:r>
            </w:del>
          </w:p>
          <w:p w14:paraId="4549BED8" w14:textId="2BBEB3CC" w:rsidR="00AF52AB" w:rsidRPr="0033283C" w:rsidRDefault="00AF52AB" w:rsidP="0053071B">
            <w:pPr>
              <w:pStyle w:val="Standard"/>
              <w:spacing w:after="0" w:line="240" w:lineRule="auto"/>
              <w:rPr>
                <w:rFonts w:asciiTheme="minorHAnsi" w:hAnsiTheme="minorHAnsi" w:cstheme="minorHAnsi"/>
                <w:rPrChange w:id="541" w:author="Venkata  Asha Latha MADAMALA" w:date="2019-04-12T20:07:00Z">
                  <w:rPr>
                    <w:sz w:val="28"/>
                    <w:szCs w:val="28"/>
                  </w:rPr>
                </w:rPrChange>
              </w:rPr>
            </w:pPr>
            <w:r w:rsidRPr="0033283C">
              <w:rPr>
                <w:rFonts w:asciiTheme="minorHAnsi" w:hAnsiTheme="minorHAnsi" w:cstheme="minorHAnsi"/>
                <w:rPrChange w:id="542" w:author="Venkata  Asha Latha MADAMALA" w:date="2019-04-12T20:07:00Z">
                  <w:rPr>
                    <w:sz w:val="28"/>
                    <w:szCs w:val="28"/>
                  </w:rPr>
                </w:rPrChange>
              </w:rPr>
              <w:t>3)</w:t>
            </w:r>
            <w:ins w:id="543" w:author="Venkata  Asha Latha MADAMALA" w:date="2019-04-12T20:08:00Z">
              <w:r w:rsidR="0033283C">
                <w:rPr>
                  <w:rFonts w:asciiTheme="minorHAnsi" w:hAnsiTheme="minorHAnsi" w:cstheme="minorHAnsi"/>
                </w:rPr>
                <w:t xml:space="preserve"> </w:t>
              </w:r>
            </w:ins>
            <w:r w:rsidRPr="0033283C">
              <w:rPr>
                <w:rFonts w:asciiTheme="minorHAnsi" w:hAnsiTheme="minorHAnsi" w:cstheme="minorHAnsi"/>
                <w:rPrChange w:id="544" w:author="Venkata  Asha Latha MADAMALA" w:date="2019-04-12T20:07:00Z">
                  <w:rPr>
                    <w:sz w:val="28"/>
                    <w:szCs w:val="28"/>
                  </w:rPr>
                </w:rPrChange>
              </w:rPr>
              <w:t>Roles and Descriptions</w:t>
            </w:r>
          </w:p>
          <w:p w14:paraId="60669058" w14:textId="77777777" w:rsidR="00616E9E" w:rsidRPr="0033283C" w:rsidRDefault="00616E9E" w:rsidP="0053071B">
            <w:pPr>
              <w:pStyle w:val="Standard"/>
              <w:spacing w:after="0" w:line="240" w:lineRule="auto"/>
              <w:rPr>
                <w:rFonts w:asciiTheme="minorHAnsi" w:hAnsiTheme="minorHAnsi" w:cstheme="minorHAnsi"/>
                <w:rPrChange w:id="545" w:author="Venkata  Asha Latha MADAMALA" w:date="2019-04-12T20:07:00Z">
                  <w:rPr>
                    <w:sz w:val="28"/>
                    <w:szCs w:val="28"/>
                  </w:rPr>
                </w:rPrChange>
              </w:rPr>
            </w:pPr>
          </w:p>
        </w:tc>
      </w:tr>
    </w:tbl>
    <w:p w14:paraId="2D15861C" w14:textId="392B42F4" w:rsidR="00616E9E" w:rsidRDefault="00616E9E" w:rsidP="00616E9E">
      <w:pPr>
        <w:pStyle w:val="Standard"/>
        <w:rPr>
          <w:sz w:val="28"/>
          <w:szCs w:val="28"/>
        </w:rPr>
      </w:pPr>
    </w:p>
    <w:p w14:paraId="2DC6AB7A" w14:textId="77777777" w:rsidR="00616E9E" w:rsidRDefault="00616E9E" w:rsidP="00616E9E">
      <w:pPr>
        <w:pStyle w:val="Standard"/>
        <w:rPr>
          <w:b/>
          <w:sz w:val="28"/>
          <w:szCs w:val="28"/>
        </w:rPr>
      </w:pPr>
    </w:p>
    <w:p w14:paraId="39AD2FDA" w14:textId="77777777" w:rsidR="00616E9E" w:rsidRDefault="00616E9E" w:rsidP="00616E9E">
      <w:pPr>
        <w:pStyle w:val="Standard"/>
        <w:rPr>
          <w:ins w:id="546" w:author="Venkata  Asha Latha MADAMALA" w:date="2019-04-12T20:09:00Z"/>
          <w:rFonts w:asciiTheme="minorHAnsi" w:hAnsiTheme="minorHAnsi" w:cstheme="minorHAnsi"/>
          <w:b/>
          <w:sz w:val="28"/>
          <w:szCs w:val="28"/>
          <w:u w:val="single"/>
        </w:rPr>
      </w:pPr>
      <w:r>
        <w:rPr>
          <w:b/>
          <w:sz w:val="28"/>
          <w:szCs w:val="28"/>
        </w:rPr>
        <w:t xml:space="preserve">                                     </w:t>
      </w:r>
      <w:r w:rsidRPr="0033283C">
        <w:rPr>
          <w:rFonts w:asciiTheme="minorHAnsi" w:hAnsiTheme="minorHAnsi" w:cstheme="minorHAnsi"/>
          <w:b/>
          <w:sz w:val="28"/>
          <w:szCs w:val="28"/>
          <w:u w:val="single"/>
          <w:rPrChange w:id="547" w:author="Venkata  Asha Latha MADAMALA" w:date="2019-04-12T20:08:00Z">
            <w:rPr>
              <w:b/>
              <w:sz w:val="32"/>
              <w:szCs w:val="32"/>
              <w:u w:val="single"/>
            </w:rPr>
          </w:rPrChange>
        </w:rPr>
        <w:t>BULK ORDER ACCESS REQUEST</w:t>
      </w:r>
    </w:p>
    <w:p w14:paraId="65F5D3DF" w14:textId="77777777" w:rsidR="0033283C" w:rsidRPr="0033283C" w:rsidRDefault="0033283C" w:rsidP="00616E9E">
      <w:pPr>
        <w:pStyle w:val="Standard"/>
        <w:rPr>
          <w:rFonts w:asciiTheme="minorHAnsi" w:hAnsiTheme="minorHAnsi" w:cstheme="minorHAnsi"/>
          <w:sz w:val="28"/>
          <w:szCs w:val="28"/>
          <w:rPrChange w:id="548" w:author="Venkata  Asha Latha MADAMALA" w:date="2019-04-12T20:08:00Z">
            <w:rPr/>
          </w:rPrChange>
        </w:rPr>
      </w:pPr>
    </w:p>
    <w:p w14:paraId="44119171" w14:textId="77777777" w:rsidR="00616E9E" w:rsidRPr="0033283C" w:rsidRDefault="00616E9E" w:rsidP="00616E9E">
      <w:pPr>
        <w:pStyle w:val="Standard"/>
        <w:rPr>
          <w:b/>
          <w:sz w:val="26"/>
          <w:szCs w:val="26"/>
          <w:rPrChange w:id="549" w:author="Venkata  Asha Latha MADAMALA" w:date="2019-04-12T20:09:00Z">
            <w:rPr>
              <w:b/>
              <w:sz w:val="28"/>
              <w:szCs w:val="28"/>
            </w:rPr>
          </w:rPrChange>
        </w:rPr>
      </w:pPr>
      <w:r w:rsidRPr="0033283C">
        <w:rPr>
          <w:b/>
          <w:sz w:val="26"/>
          <w:szCs w:val="26"/>
          <w:rPrChange w:id="550" w:author="Venkata  Asha Latha MADAMALA" w:date="2019-04-12T20:09:00Z">
            <w:rPr>
              <w:b/>
              <w:sz w:val="28"/>
              <w:szCs w:val="28"/>
            </w:rPr>
          </w:rPrChange>
        </w:rPr>
        <w:t>When we are introducing FDE/ESP to a new plant, business will need to create access requests to several users with matching or different roles.</w:t>
      </w:r>
    </w:p>
    <w:p w14:paraId="71056E52" w14:textId="77777777" w:rsidR="00616E9E" w:rsidRPr="0033283C" w:rsidRDefault="00616E9E" w:rsidP="00616E9E">
      <w:pPr>
        <w:pStyle w:val="Standard"/>
        <w:rPr>
          <w:ins w:id="551" w:author="Venkata  Asha Latha MADAMALA" w:date="2019-04-12T20:08:00Z"/>
          <w:b/>
          <w:sz w:val="26"/>
          <w:szCs w:val="26"/>
          <w:rPrChange w:id="552" w:author="Venkata  Asha Latha MADAMALA" w:date="2019-04-12T20:09:00Z">
            <w:rPr>
              <w:ins w:id="553" w:author="Venkata  Asha Latha MADAMALA" w:date="2019-04-12T20:08:00Z"/>
              <w:b/>
              <w:sz w:val="24"/>
              <w:szCs w:val="24"/>
            </w:rPr>
          </w:rPrChange>
        </w:rPr>
      </w:pPr>
      <w:r w:rsidRPr="0033283C">
        <w:rPr>
          <w:b/>
          <w:sz w:val="26"/>
          <w:szCs w:val="26"/>
          <w:rPrChange w:id="554" w:author="Venkata  Asha Latha MADAMALA" w:date="2019-04-12T20:09:00Z">
            <w:rPr>
              <w:b/>
              <w:sz w:val="28"/>
              <w:szCs w:val="28"/>
            </w:rPr>
          </w:rPrChange>
        </w:rPr>
        <w:t>Can we find a way where we can allow the user to enter a bulk order to create access requests? We can have an excel template that when uploaded to Service Now will create the individual requests and trigger the approval process.</w:t>
      </w:r>
    </w:p>
    <w:p w14:paraId="68AA3D12" w14:textId="77777777" w:rsidR="0033283C" w:rsidRPr="0033283C" w:rsidRDefault="0033283C" w:rsidP="00616E9E">
      <w:pPr>
        <w:pStyle w:val="Standard"/>
        <w:rPr>
          <w:b/>
          <w:sz w:val="24"/>
          <w:szCs w:val="24"/>
          <w:rPrChange w:id="555" w:author="Venkata  Asha Latha MADAMALA" w:date="2019-04-12T20:08:00Z">
            <w:rPr>
              <w:b/>
              <w:sz w:val="28"/>
              <w:szCs w:val="28"/>
            </w:rPr>
          </w:rPrChange>
        </w:rPr>
      </w:pPr>
    </w:p>
    <w:p w14:paraId="78662A8F" w14:textId="77777777" w:rsidR="00616E9E" w:rsidRPr="0033283C" w:rsidRDefault="00616E9E" w:rsidP="0033283C">
      <w:pPr>
        <w:pStyle w:val="Standard"/>
        <w:numPr>
          <w:ilvl w:val="0"/>
          <w:numId w:val="22"/>
        </w:numPr>
        <w:rPr>
          <w:rFonts w:asciiTheme="minorHAnsi" w:hAnsiTheme="minorHAnsi" w:cstheme="minorHAnsi"/>
          <w:sz w:val="24"/>
          <w:szCs w:val="24"/>
          <w:rPrChange w:id="556" w:author="Venkata  Asha Latha MADAMALA" w:date="2019-04-12T20:09:00Z">
            <w:rPr>
              <w:sz w:val="28"/>
              <w:szCs w:val="28"/>
            </w:rPr>
          </w:rPrChange>
        </w:rPr>
        <w:pPrChange w:id="557" w:author="Venkata  Asha Latha MADAMALA" w:date="2019-04-12T20:09:00Z">
          <w:pPr>
            <w:pStyle w:val="Standard"/>
            <w:numPr>
              <w:numId w:val="20"/>
            </w:numPr>
            <w:ind w:left="720" w:hanging="360"/>
          </w:pPr>
        </w:pPrChange>
      </w:pPr>
      <w:r w:rsidRPr="0033283C">
        <w:rPr>
          <w:rFonts w:asciiTheme="minorHAnsi" w:hAnsiTheme="minorHAnsi" w:cstheme="minorHAnsi"/>
          <w:sz w:val="24"/>
          <w:szCs w:val="24"/>
          <w:rPrChange w:id="558" w:author="Venkata  Asha Latha MADAMALA" w:date="2019-04-12T20:09:00Z">
            <w:rPr>
              <w:sz w:val="28"/>
              <w:szCs w:val="28"/>
            </w:rPr>
          </w:rPrChange>
        </w:rPr>
        <w:t>At present SNOW permits single user request for multiple roles.</w:t>
      </w:r>
    </w:p>
    <w:p w14:paraId="027BAA03" w14:textId="77777777" w:rsidR="00616E9E" w:rsidRPr="0033283C" w:rsidRDefault="00616E9E" w:rsidP="0033283C">
      <w:pPr>
        <w:pStyle w:val="Standard"/>
        <w:numPr>
          <w:ilvl w:val="0"/>
          <w:numId w:val="22"/>
        </w:numPr>
        <w:rPr>
          <w:rFonts w:asciiTheme="minorHAnsi" w:hAnsiTheme="minorHAnsi" w:cstheme="minorHAnsi"/>
          <w:sz w:val="24"/>
          <w:szCs w:val="24"/>
          <w:rPrChange w:id="559" w:author="Venkata  Asha Latha MADAMALA" w:date="2019-04-12T20:09:00Z">
            <w:rPr>
              <w:sz w:val="28"/>
              <w:szCs w:val="28"/>
            </w:rPr>
          </w:rPrChange>
        </w:rPr>
        <w:pPrChange w:id="560" w:author="Venkata  Asha Latha MADAMALA" w:date="2019-04-12T20:09:00Z">
          <w:pPr>
            <w:pStyle w:val="Standard"/>
            <w:numPr>
              <w:numId w:val="20"/>
            </w:numPr>
            <w:ind w:left="720" w:hanging="360"/>
          </w:pPr>
        </w:pPrChange>
      </w:pPr>
      <w:r w:rsidRPr="0033283C">
        <w:rPr>
          <w:rFonts w:asciiTheme="minorHAnsi" w:hAnsiTheme="minorHAnsi" w:cstheme="minorHAnsi"/>
          <w:sz w:val="24"/>
          <w:szCs w:val="24"/>
          <w:rPrChange w:id="561" w:author="Venkata  Asha Latha MADAMALA" w:date="2019-04-12T20:09:00Z">
            <w:rPr>
              <w:sz w:val="28"/>
              <w:szCs w:val="28"/>
            </w:rPr>
          </w:rPrChange>
        </w:rPr>
        <w:t>Now SNOW should permit multiple users request for multiple roles.</w:t>
      </w:r>
    </w:p>
    <w:p w14:paraId="5D35E485" w14:textId="77777777" w:rsidR="00616E9E" w:rsidRPr="0033283C" w:rsidRDefault="00616E9E" w:rsidP="0033283C">
      <w:pPr>
        <w:pStyle w:val="Standard"/>
        <w:numPr>
          <w:ilvl w:val="0"/>
          <w:numId w:val="22"/>
        </w:numPr>
        <w:rPr>
          <w:rFonts w:asciiTheme="minorHAnsi" w:hAnsiTheme="minorHAnsi" w:cstheme="minorHAnsi"/>
          <w:sz w:val="24"/>
          <w:szCs w:val="24"/>
          <w:rPrChange w:id="562" w:author="Venkata  Asha Latha MADAMALA" w:date="2019-04-12T20:09:00Z">
            <w:rPr>
              <w:sz w:val="28"/>
              <w:szCs w:val="28"/>
            </w:rPr>
          </w:rPrChange>
        </w:rPr>
        <w:pPrChange w:id="563" w:author="Venkata  Asha Latha MADAMALA" w:date="2019-04-12T20:09:00Z">
          <w:pPr>
            <w:pStyle w:val="Standard"/>
            <w:numPr>
              <w:numId w:val="20"/>
            </w:numPr>
            <w:ind w:left="720" w:hanging="360"/>
          </w:pPr>
        </w:pPrChange>
      </w:pPr>
      <w:r w:rsidRPr="0033283C">
        <w:rPr>
          <w:rFonts w:asciiTheme="minorHAnsi" w:hAnsiTheme="minorHAnsi" w:cstheme="minorHAnsi"/>
          <w:sz w:val="24"/>
          <w:szCs w:val="24"/>
          <w:rPrChange w:id="564" w:author="Venkata  Asha Latha MADAMALA" w:date="2019-04-12T20:09:00Z">
            <w:rPr>
              <w:sz w:val="28"/>
              <w:szCs w:val="28"/>
            </w:rPr>
          </w:rPrChange>
        </w:rPr>
        <w:t xml:space="preserve">The roles can be matched with </w:t>
      </w:r>
      <w:proofErr w:type="spellStart"/>
      <w:proofErr w:type="gramStart"/>
      <w:r w:rsidRPr="0033283C">
        <w:rPr>
          <w:rFonts w:asciiTheme="minorHAnsi" w:hAnsiTheme="minorHAnsi" w:cstheme="minorHAnsi"/>
          <w:sz w:val="24"/>
          <w:szCs w:val="24"/>
          <w:rPrChange w:id="565" w:author="Venkata  Asha Latha MADAMALA" w:date="2019-04-12T20:09:00Z">
            <w:rPr>
              <w:sz w:val="28"/>
              <w:szCs w:val="28"/>
            </w:rPr>
          </w:rPrChange>
        </w:rPr>
        <w:t>an other</w:t>
      </w:r>
      <w:proofErr w:type="spellEnd"/>
      <w:proofErr w:type="gramEnd"/>
      <w:r w:rsidRPr="0033283C">
        <w:rPr>
          <w:rFonts w:asciiTheme="minorHAnsi" w:hAnsiTheme="minorHAnsi" w:cstheme="minorHAnsi"/>
          <w:sz w:val="24"/>
          <w:szCs w:val="24"/>
          <w:rPrChange w:id="566" w:author="Venkata  Asha Latha MADAMALA" w:date="2019-04-12T20:09:00Z">
            <w:rPr>
              <w:sz w:val="28"/>
              <w:szCs w:val="28"/>
            </w:rPr>
          </w:rPrChange>
        </w:rPr>
        <w:t xml:space="preserve"> user or can be different.</w:t>
      </w:r>
    </w:p>
    <w:p w14:paraId="778C9B55" w14:textId="21A88339" w:rsidR="00616E9E" w:rsidRPr="0033283C" w:rsidRDefault="00616E9E" w:rsidP="0033283C">
      <w:pPr>
        <w:pStyle w:val="Standard"/>
        <w:numPr>
          <w:ilvl w:val="0"/>
          <w:numId w:val="22"/>
        </w:numPr>
        <w:rPr>
          <w:rFonts w:asciiTheme="minorHAnsi" w:hAnsiTheme="minorHAnsi" w:cstheme="minorHAnsi"/>
          <w:sz w:val="24"/>
          <w:szCs w:val="24"/>
          <w:rPrChange w:id="567" w:author="Venkata  Asha Latha MADAMALA" w:date="2019-04-12T20:09:00Z">
            <w:rPr>
              <w:sz w:val="28"/>
              <w:szCs w:val="28"/>
            </w:rPr>
          </w:rPrChange>
        </w:rPr>
        <w:pPrChange w:id="568" w:author="Venkata  Asha Latha MADAMALA" w:date="2019-04-12T20:09:00Z">
          <w:pPr>
            <w:pStyle w:val="Standard"/>
            <w:numPr>
              <w:numId w:val="20"/>
            </w:numPr>
            <w:ind w:left="720" w:hanging="360"/>
          </w:pPr>
        </w:pPrChange>
      </w:pPr>
      <w:r w:rsidRPr="0033283C">
        <w:rPr>
          <w:rFonts w:asciiTheme="minorHAnsi" w:hAnsiTheme="minorHAnsi" w:cstheme="minorHAnsi"/>
          <w:sz w:val="24"/>
          <w:szCs w:val="24"/>
          <w:rPrChange w:id="569" w:author="Venkata  Asha Latha MADAMALA" w:date="2019-04-12T20:09:00Z">
            <w:rPr>
              <w:sz w:val="28"/>
              <w:szCs w:val="28"/>
            </w:rPr>
          </w:rPrChange>
        </w:rPr>
        <w:t>We can have an excel sheet with fields</w:t>
      </w:r>
      <w:del w:id="570" w:author="Venkata  Asha Latha MADAMALA" w:date="2019-04-12T20:09:00Z">
        <w:r w:rsidRPr="0033283C" w:rsidDel="0033283C">
          <w:rPr>
            <w:rFonts w:asciiTheme="minorHAnsi" w:hAnsiTheme="minorHAnsi" w:cstheme="minorHAnsi"/>
            <w:sz w:val="24"/>
            <w:szCs w:val="24"/>
            <w:rPrChange w:id="571" w:author="Venkata  Asha Latha MADAMALA" w:date="2019-04-12T20:09:00Z">
              <w:rPr>
                <w:sz w:val="28"/>
                <w:szCs w:val="28"/>
              </w:rPr>
            </w:rPrChange>
          </w:rPr>
          <w:delText xml:space="preserve"> </w:delText>
        </w:r>
      </w:del>
      <w:r w:rsidRPr="0033283C">
        <w:rPr>
          <w:rFonts w:asciiTheme="minorHAnsi" w:hAnsiTheme="minorHAnsi" w:cstheme="minorHAnsi"/>
          <w:sz w:val="24"/>
          <w:szCs w:val="24"/>
          <w:rPrChange w:id="572" w:author="Venkata  Asha Latha MADAMALA" w:date="2019-04-12T20:09:00Z">
            <w:rPr>
              <w:sz w:val="28"/>
              <w:szCs w:val="28"/>
            </w:rPr>
          </w:rPrChange>
        </w:rPr>
        <w:t>: User id, Plant id, Role name and Request type.</w:t>
      </w:r>
    </w:p>
    <w:p w14:paraId="682FF4A0" w14:textId="58BEF926" w:rsidR="00616E9E" w:rsidRPr="0033283C" w:rsidRDefault="00616E9E" w:rsidP="0033283C">
      <w:pPr>
        <w:pStyle w:val="Standard"/>
        <w:numPr>
          <w:ilvl w:val="0"/>
          <w:numId w:val="22"/>
        </w:numPr>
        <w:rPr>
          <w:rFonts w:asciiTheme="minorHAnsi" w:hAnsiTheme="minorHAnsi" w:cstheme="minorHAnsi"/>
          <w:sz w:val="24"/>
          <w:szCs w:val="24"/>
          <w:rPrChange w:id="573" w:author="Venkata  Asha Latha MADAMALA" w:date="2019-04-12T20:09:00Z">
            <w:rPr>
              <w:sz w:val="28"/>
              <w:szCs w:val="28"/>
            </w:rPr>
          </w:rPrChange>
        </w:rPr>
        <w:pPrChange w:id="574" w:author="Venkata  Asha Latha MADAMALA" w:date="2019-04-12T20:09:00Z">
          <w:pPr>
            <w:pStyle w:val="Standard"/>
            <w:numPr>
              <w:numId w:val="20"/>
            </w:numPr>
            <w:ind w:left="720" w:hanging="360"/>
          </w:pPr>
        </w:pPrChange>
      </w:pPr>
      <w:r w:rsidRPr="0033283C">
        <w:rPr>
          <w:rFonts w:asciiTheme="minorHAnsi" w:hAnsiTheme="minorHAnsi" w:cstheme="minorHAnsi"/>
          <w:sz w:val="24"/>
          <w:szCs w:val="24"/>
          <w:rPrChange w:id="575" w:author="Venkata  Asha Latha MADAMALA" w:date="2019-04-12T20:09:00Z">
            <w:rPr>
              <w:sz w:val="28"/>
              <w:szCs w:val="28"/>
            </w:rPr>
          </w:rPrChange>
        </w:rPr>
        <w:t xml:space="preserve">The user can raise a </w:t>
      </w:r>
      <w:del w:id="576" w:author="Venkata  Asha Latha MADAMALA" w:date="2019-04-12T20:09:00Z">
        <w:r w:rsidRPr="0033283C" w:rsidDel="0033283C">
          <w:rPr>
            <w:rFonts w:asciiTheme="minorHAnsi" w:hAnsiTheme="minorHAnsi" w:cstheme="minorHAnsi"/>
            <w:sz w:val="24"/>
            <w:szCs w:val="24"/>
            <w:rPrChange w:id="577" w:author="Venkata  Asha Latha MADAMALA" w:date="2019-04-12T20:09:00Z">
              <w:rPr>
                <w:sz w:val="28"/>
                <w:szCs w:val="28"/>
              </w:rPr>
            </w:rPrChange>
          </w:rPr>
          <w:delText xml:space="preserve"> </w:delText>
        </w:r>
      </w:del>
      <w:r w:rsidRPr="0033283C">
        <w:rPr>
          <w:rFonts w:asciiTheme="minorHAnsi" w:hAnsiTheme="minorHAnsi" w:cstheme="minorHAnsi"/>
          <w:sz w:val="24"/>
          <w:szCs w:val="24"/>
          <w:rPrChange w:id="578" w:author="Venkata  Asha Latha MADAMALA" w:date="2019-04-12T20:09:00Z">
            <w:rPr>
              <w:sz w:val="28"/>
              <w:szCs w:val="28"/>
            </w:rPr>
          </w:rPrChange>
        </w:rPr>
        <w:t xml:space="preserve">request to SNOW that he need access to a particular plant for particular roles. The same request can be raised by </w:t>
      </w:r>
      <w:proofErr w:type="spellStart"/>
      <w:proofErr w:type="gramStart"/>
      <w:r w:rsidRPr="0033283C">
        <w:rPr>
          <w:rFonts w:asciiTheme="minorHAnsi" w:hAnsiTheme="minorHAnsi" w:cstheme="minorHAnsi"/>
          <w:sz w:val="24"/>
          <w:szCs w:val="24"/>
          <w:rPrChange w:id="579" w:author="Venkata  Asha Latha MADAMALA" w:date="2019-04-12T20:09:00Z">
            <w:rPr>
              <w:sz w:val="28"/>
              <w:szCs w:val="28"/>
            </w:rPr>
          </w:rPrChange>
        </w:rPr>
        <w:t>an other</w:t>
      </w:r>
      <w:proofErr w:type="spellEnd"/>
      <w:proofErr w:type="gramEnd"/>
      <w:r w:rsidRPr="0033283C">
        <w:rPr>
          <w:rFonts w:asciiTheme="minorHAnsi" w:hAnsiTheme="minorHAnsi" w:cstheme="minorHAnsi"/>
          <w:sz w:val="24"/>
          <w:szCs w:val="24"/>
          <w:rPrChange w:id="580" w:author="Venkata  Asha Latha MADAMALA" w:date="2019-04-12T20:09:00Z">
            <w:rPr>
              <w:sz w:val="28"/>
              <w:szCs w:val="28"/>
            </w:rPr>
          </w:rPrChange>
        </w:rPr>
        <w:t xml:space="preserve"> user for the same plant and same roles.</w:t>
      </w:r>
    </w:p>
    <w:p w14:paraId="12C89BEF" w14:textId="77777777" w:rsidR="00616E9E" w:rsidRPr="0033283C" w:rsidRDefault="00616E9E" w:rsidP="0033283C">
      <w:pPr>
        <w:pStyle w:val="Standard"/>
        <w:numPr>
          <w:ilvl w:val="0"/>
          <w:numId w:val="22"/>
        </w:numPr>
        <w:rPr>
          <w:rFonts w:asciiTheme="minorHAnsi" w:hAnsiTheme="minorHAnsi" w:cstheme="minorHAnsi"/>
          <w:sz w:val="24"/>
          <w:szCs w:val="24"/>
          <w:rPrChange w:id="581" w:author="Venkata  Asha Latha MADAMALA" w:date="2019-04-12T20:09:00Z">
            <w:rPr/>
          </w:rPrChange>
        </w:rPr>
        <w:pPrChange w:id="582" w:author="Venkata  Asha Latha MADAMALA" w:date="2019-04-12T20:09:00Z">
          <w:pPr>
            <w:pStyle w:val="Standard"/>
            <w:numPr>
              <w:numId w:val="20"/>
            </w:numPr>
            <w:ind w:left="720" w:hanging="360"/>
          </w:pPr>
        </w:pPrChange>
      </w:pPr>
      <w:r w:rsidRPr="0033283C">
        <w:rPr>
          <w:rFonts w:asciiTheme="minorHAnsi" w:hAnsiTheme="minorHAnsi" w:cstheme="minorHAnsi"/>
          <w:sz w:val="24"/>
          <w:szCs w:val="24"/>
          <w:rPrChange w:id="583" w:author="Venkata  Asha Latha MADAMALA" w:date="2019-04-12T20:09:00Z">
            <w:rPr>
              <w:sz w:val="28"/>
              <w:szCs w:val="28"/>
            </w:rPr>
          </w:rPrChange>
        </w:rPr>
        <w:t>SNOW have to create individual request for the user and trigger the approval process.</w:t>
      </w:r>
    </w:p>
    <w:p w14:paraId="3512D254" w14:textId="77777777" w:rsidR="00616E9E" w:rsidRPr="0033283C" w:rsidRDefault="00616E9E" w:rsidP="0033283C">
      <w:pPr>
        <w:pStyle w:val="Standard"/>
        <w:numPr>
          <w:ilvl w:val="0"/>
          <w:numId w:val="22"/>
        </w:numPr>
        <w:rPr>
          <w:rFonts w:asciiTheme="minorHAnsi" w:hAnsiTheme="minorHAnsi" w:cstheme="minorHAnsi"/>
          <w:sz w:val="24"/>
          <w:szCs w:val="24"/>
          <w:rPrChange w:id="584" w:author="Venkata  Asha Latha MADAMALA" w:date="2019-04-12T20:09:00Z">
            <w:rPr>
              <w:sz w:val="28"/>
              <w:szCs w:val="28"/>
            </w:rPr>
          </w:rPrChange>
        </w:rPr>
        <w:pPrChange w:id="585" w:author="Venkata  Asha Latha MADAMALA" w:date="2019-04-12T20:09:00Z">
          <w:pPr>
            <w:pStyle w:val="Standard"/>
            <w:numPr>
              <w:numId w:val="21"/>
            </w:numPr>
            <w:ind w:left="720" w:hanging="360"/>
          </w:pPr>
        </w:pPrChange>
      </w:pPr>
      <w:r w:rsidRPr="0033283C">
        <w:rPr>
          <w:rFonts w:asciiTheme="minorHAnsi" w:hAnsiTheme="minorHAnsi" w:cstheme="minorHAnsi"/>
          <w:sz w:val="24"/>
          <w:szCs w:val="24"/>
          <w:rPrChange w:id="586" w:author="Venkata  Asha Latha MADAMALA" w:date="2019-04-12T20:09:00Z">
            <w:rPr>
              <w:sz w:val="28"/>
              <w:szCs w:val="28"/>
            </w:rPr>
          </w:rPrChange>
        </w:rPr>
        <w:t>Restrict the upload functionality for single plant and new user.</w:t>
      </w:r>
    </w:p>
    <w:p w14:paraId="2E1BA454" w14:textId="77777777" w:rsidR="00616E9E" w:rsidRDefault="00616E9E" w:rsidP="00616E9E">
      <w:pPr>
        <w:pStyle w:val="Standard"/>
        <w:rPr>
          <w:sz w:val="28"/>
          <w:szCs w:val="28"/>
        </w:rPr>
      </w:pPr>
    </w:p>
    <w:p w14:paraId="511D9960" w14:textId="77777777" w:rsidR="00616E9E" w:rsidRDefault="00616E9E" w:rsidP="00616E9E">
      <w:pPr>
        <w:pStyle w:val="Standard"/>
        <w:rPr>
          <w:sz w:val="28"/>
          <w:szCs w:val="28"/>
          <w:u w:val="single"/>
        </w:rPr>
      </w:pPr>
      <w:r>
        <w:rPr>
          <w:sz w:val="28"/>
          <w:szCs w:val="28"/>
        </w:rPr>
        <w:t xml:space="preserve">                          </w:t>
      </w:r>
      <w:r>
        <w:rPr>
          <w:sz w:val="28"/>
          <w:szCs w:val="28"/>
          <w:u w:val="single"/>
        </w:rPr>
        <w:t xml:space="preserve"> </w:t>
      </w:r>
    </w:p>
    <w:p w14:paraId="32B68DAB" w14:textId="77777777" w:rsidR="00616E9E" w:rsidRDefault="00616E9E" w:rsidP="00616E9E">
      <w:pPr>
        <w:pStyle w:val="Standard"/>
        <w:rPr>
          <w:sz w:val="28"/>
          <w:szCs w:val="28"/>
          <w:u w:val="single"/>
        </w:rPr>
      </w:pPr>
    </w:p>
    <w:p w14:paraId="3168FFAC" w14:textId="77777777" w:rsidR="0033283C" w:rsidRDefault="0033283C" w:rsidP="00616E9E">
      <w:pPr>
        <w:pStyle w:val="Standard"/>
        <w:jc w:val="center"/>
        <w:rPr>
          <w:ins w:id="587" w:author="Venkata  Asha Latha MADAMALA" w:date="2019-04-12T20:09:00Z"/>
          <w:b/>
          <w:bCs/>
          <w:sz w:val="32"/>
          <w:szCs w:val="32"/>
          <w:u w:val="single"/>
        </w:rPr>
      </w:pPr>
    </w:p>
    <w:p w14:paraId="757BECC0" w14:textId="7791E2CB" w:rsidR="00616E9E" w:rsidRPr="0033283C" w:rsidRDefault="00616E9E" w:rsidP="00616E9E">
      <w:pPr>
        <w:pStyle w:val="Standard"/>
        <w:jc w:val="center"/>
        <w:rPr>
          <w:rFonts w:asciiTheme="minorHAnsi" w:hAnsiTheme="minorHAnsi" w:cstheme="minorHAnsi"/>
          <w:sz w:val="28"/>
          <w:szCs w:val="28"/>
          <w:rPrChange w:id="588" w:author="Venkata  Asha Latha MADAMALA" w:date="2019-04-12T20:10:00Z">
            <w:rPr>
              <w:sz w:val="28"/>
              <w:szCs w:val="28"/>
            </w:rPr>
          </w:rPrChange>
        </w:rPr>
      </w:pPr>
      <w:r w:rsidRPr="0033283C">
        <w:rPr>
          <w:rFonts w:asciiTheme="minorHAnsi" w:hAnsiTheme="minorHAnsi" w:cstheme="minorHAnsi"/>
          <w:b/>
          <w:bCs/>
          <w:sz w:val="28"/>
          <w:szCs w:val="28"/>
          <w:u w:val="single"/>
          <w:rPrChange w:id="589" w:author="Venkata  Asha Latha MADAMALA" w:date="2019-04-12T20:10:00Z">
            <w:rPr>
              <w:b/>
              <w:bCs/>
              <w:sz w:val="32"/>
              <w:szCs w:val="32"/>
              <w:u w:val="single"/>
            </w:rPr>
          </w:rPrChange>
        </w:rPr>
        <w:lastRenderedPageBreak/>
        <w:t>AUTOMATION OF FIELDS IN AN email</w:t>
      </w:r>
    </w:p>
    <w:p w14:paraId="2E367178" w14:textId="77777777" w:rsidR="00616E9E" w:rsidRDefault="00616E9E" w:rsidP="00616E9E">
      <w:pPr>
        <w:pStyle w:val="Standard"/>
        <w:rPr>
          <w:b/>
          <w:bCs/>
          <w:sz w:val="28"/>
          <w:szCs w:val="28"/>
        </w:rPr>
      </w:pPr>
    </w:p>
    <w:p w14:paraId="79ABDBD6" w14:textId="77777777" w:rsidR="00616E9E" w:rsidRPr="0033283C" w:rsidRDefault="00616E9E" w:rsidP="00616E9E">
      <w:pPr>
        <w:pStyle w:val="Standard"/>
        <w:rPr>
          <w:rFonts w:asciiTheme="minorHAnsi" w:hAnsiTheme="minorHAnsi" w:cstheme="minorHAnsi"/>
          <w:b/>
          <w:bCs/>
          <w:sz w:val="26"/>
          <w:szCs w:val="26"/>
          <w:rPrChange w:id="590" w:author="Venkata  Asha Latha MADAMALA" w:date="2019-04-12T20:10:00Z">
            <w:rPr>
              <w:b/>
              <w:bCs/>
              <w:sz w:val="28"/>
              <w:szCs w:val="28"/>
            </w:rPr>
          </w:rPrChange>
        </w:rPr>
      </w:pPr>
      <w:r w:rsidRPr="0033283C">
        <w:rPr>
          <w:rFonts w:asciiTheme="minorHAnsi" w:hAnsiTheme="minorHAnsi" w:cstheme="minorHAnsi"/>
          <w:b/>
          <w:bCs/>
          <w:sz w:val="26"/>
          <w:szCs w:val="26"/>
          <w:rPrChange w:id="591" w:author="Venkata  Asha Latha MADAMALA" w:date="2019-04-12T20:10:00Z">
            <w:rPr>
              <w:b/>
              <w:bCs/>
              <w:sz w:val="28"/>
              <w:szCs w:val="28"/>
            </w:rPr>
          </w:rPrChange>
        </w:rPr>
        <w:t>When sending an email to an automated email address we want to create an incident and we want to predetermine the fields in yellow and populate the fields in green with the content of the email. We also need to find a way to determine that this incident was generated from our Kiosk Vendor (may be key work from email).</w:t>
      </w:r>
    </w:p>
    <w:p w14:paraId="64C993A2" w14:textId="5774A6B0" w:rsidR="00616E9E" w:rsidRDefault="00616E9E" w:rsidP="00283AF3">
      <w:pPr>
        <w:pStyle w:val="ListParagraph"/>
        <w:spacing w:line="360" w:lineRule="auto"/>
        <w:rPr>
          <w:lang w:val="en-US" w:bidi="en-US"/>
        </w:rPr>
      </w:pPr>
    </w:p>
    <w:p w14:paraId="312B86CE" w14:textId="77777777" w:rsidR="00616E9E" w:rsidRDefault="00616E9E">
      <w:pPr>
        <w:rPr>
          <w:lang w:val="en-US" w:bidi="en-US"/>
        </w:rPr>
      </w:pPr>
      <w:r>
        <w:rPr>
          <w:lang w:val="en-US" w:bidi="en-US"/>
        </w:rPr>
        <w:br w:type="page"/>
      </w:r>
    </w:p>
    <w:p w14:paraId="7461C417" w14:textId="77777777" w:rsidR="00AF52AB" w:rsidRDefault="00616E9E" w:rsidP="00616E9E">
      <w:pPr>
        <w:shd w:val="clear" w:color="auto" w:fill="FFFFFF"/>
        <w:spacing w:after="0" w:line="240" w:lineRule="auto"/>
        <w:rPr>
          <w:rFonts w:ascii="Calibri" w:eastAsia="Times New Roman" w:hAnsi="Calibri" w:cs="Calibri"/>
          <w:color w:val="1F497D"/>
          <w:lang w:val="en-IN" w:eastAsia="en-IN"/>
        </w:rPr>
      </w:pPr>
      <w:r w:rsidRPr="00616E9E">
        <w:rPr>
          <w:rFonts w:ascii="Calibri" w:eastAsia="Times New Roman" w:hAnsi="Calibri" w:cs="Calibri"/>
          <w:color w:val="1F497D"/>
          <w:lang w:val="en-IN" w:eastAsia="en-IN"/>
        </w:rPr>
        <w:lastRenderedPageBreak/>
        <w:t> </w:t>
      </w:r>
      <w:r w:rsidR="00AF52AB">
        <w:rPr>
          <w:rFonts w:ascii="Calibri" w:eastAsia="Times New Roman" w:hAnsi="Calibri" w:cs="Calibri"/>
          <w:color w:val="1F497D"/>
          <w:lang w:val="en-IN" w:eastAsia="en-IN"/>
        </w:rPr>
        <w:t xml:space="preserve">                                           </w:t>
      </w:r>
    </w:p>
    <w:p w14:paraId="22A57126" w14:textId="1FA4E7A1" w:rsidR="00616E9E" w:rsidRPr="0033283C" w:rsidRDefault="00AF52AB" w:rsidP="0033283C">
      <w:pPr>
        <w:shd w:val="clear" w:color="auto" w:fill="FFFFFF"/>
        <w:spacing w:after="0" w:line="240" w:lineRule="auto"/>
        <w:jc w:val="center"/>
        <w:rPr>
          <w:rFonts w:eastAsia="Times New Roman" w:cstheme="minorHAnsi"/>
          <w:b/>
          <w:sz w:val="40"/>
          <w:szCs w:val="40"/>
          <w:lang w:val="en-IN" w:eastAsia="en-IN"/>
          <w:rPrChange w:id="592" w:author="Venkata  Asha Latha MADAMALA" w:date="2019-04-12T20:11:00Z">
            <w:rPr>
              <w:rFonts w:ascii="Calibri" w:eastAsia="Times New Roman" w:hAnsi="Calibri" w:cs="Calibri"/>
              <w:color w:val="1F497D"/>
              <w:sz w:val="40"/>
              <w:szCs w:val="40"/>
              <w:lang w:val="en-IN" w:eastAsia="en-IN"/>
            </w:rPr>
          </w:rPrChange>
        </w:rPr>
        <w:pPrChange w:id="593" w:author="Venkata  Asha Latha MADAMALA" w:date="2019-04-12T20:10:00Z">
          <w:pPr>
            <w:shd w:val="clear" w:color="auto" w:fill="FFFFFF"/>
            <w:spacing w:after="0" w:line="240" w:lineRule="auto"/>
          </w:pPr>
        </w:pPrChange>
      </w:pPr>
      <w:r w:rsidRPr="0033283C">
        <w:rPr>
          <w:rFonts w:eastAsia="Times New Roman" w:cstheme="minorHAnsi"/>
          <w:b/>
          <w:sz w:val="40"/>
          <w:szCs w:val="40"/>
          <w:lang w:val="en-IN" w:eastAsia="en-IN"/>
          <w:rPrChange w:id="594" w:author="Venkata  Asha Latha MADAMALA" w:date="2019-04-12T20:11:00Z">
            <w:rPr>
              <w:rFonts w:ascii="Calibri" w:eastAsia="Times New Roman" w:hAnsi="Calibri" w:cs="Calibri"/>
              <w:color w:val="1F497D"/>
              <w:sz w:val="40"/>
              <w:szCs w:val="40"/>
              <w:lang w:val="en-IN" w:eastAsia="en-IN"/>
            </w:rPr>
          </w:rPrChange>
        </w:rPr>
        <w:t>ROLES AND DESCRIPTIONS</w:t>
      </w:r>
      <w:bookmarkStart w:id="595" w:name="_GoBack"/>
      <w:bookmarkEnd w:id="595"/>
    </w:p>
    <w:p w14:paraId="39D54E0C" w14:textId="77777777" w:rsidR="00743DE6" w:rsidRDefault="00743DE6" w:rsidP="00616E9E">
      <w:pPr>
        <w:shd w:val="clear" w:color="auto" w:fill="FFFFFF"/>
        <w:spacing w:after="0" w:line="240" w:lineRule="auto"/>
        <w:rPr>
          <w:rFonts w:ascii="Calibri" w:eastAsia="Times New Roman" w:hAnsi="Calibri" w:cs="Calibri"/>
          <w:color w:val="1F497D"/>
          <w:sz w:val="40"/>
          <w:szCs w:val="40"/>
          <w:lang w:val="en-IN" w:eastAsia="en-IN"/>
        </w:rPr>
      </w:pPr>
    </w:p>
    <w:p w14:paraId="0F354A29" w14:textId="47200796" w:rsidR="00743DE6" w:rsidRPr="0033283C" w:rsidRDefault="00743DE6" w:rsidP="00616E9E">
      <w:pPr>
        <w:shd w:val="clear" w:color="auto" w:fill="FFFFFF"/>
        <w:spacing w:after="0" w:line="240" w:lineRule="auto"/>
        <w:rPr>
          <w:rFonts w:eastAsia="Times New Roman" w:cstheme="minorHAnsi"/>
          <w:color w:val="1F497D"/>
          <w:sz w:val="24"/>
          <w:szCs w:val="24"/>
          <w:lang w:val="en-IN" w:eastAsia="en-IN"/>
          <w:rPrChange w:id="596" w:author="Venkata  Asha Latha MADAMALA" w:date="2019-04-12T20:10:00Z">
            <w:rPr>
              <w:rFonts w:ascii="Calibri" w:eastAsia="Times New Roman" w:hAnsi="Calibri" w:cs="Calibri"/>
              <w:color w:val="1F497D"/>
              <w:sz w:val="32"/>
              <w:szCs w:val="32"/>
              <w:lang w:val="en-IN" w:eastAsia="en-IN"/>
            </w:rPr>
          </w:rPrChange>
        </w:rPr>
      </w:pPr>
      <w:del w:id="597" w:author="Venkata  Asha Latha MADAMALA" w:date="2019-04-12T20:11:00Z">
        <w:r w:rsidRPr="00743DE6" w:rsidDel="0033283C">
          <w:rPr>
            <w:rFonts w:ascii="Calibri" w:hAnsi="Calibri" w:cs="Calibri"/>
            <w:color w:val="000000"/>
            <w:sz w:val="32"/>
            <w:szCs w:val="32"/>
            <w:shd w:val="clear" w:color="auto" w:fill="FFFFFF"/>
          </w:rPr>
          <w:delText xml:space="preserve"> </w:delText>
        </w:r>
      </w:del>
      <w:r w:rsidRPr="0033283C">
        <w:rPr>
          <w:rFonts w:cstheme="minorHAnsi"/>
          <w:color w:val="000000"/>
          <w:sz w:val="24"/>
          <w:szCs w:val="24"/>
          <w:shd w:val="clear" w:color="auto" w:fill="FFFFFF"/>
          <w:rPrChange w:id="598" w:author="Venkata  Asha Latha MADAMALA" w:date="2019-04-12T20:10:00Z">
            <w:rPr>
              <w:rFonts w:ascii="Calibri" w:hAnsi="Calibri" w:cs="Calibri"/>
              <w:color w:val="000000"/>
              <w:sz w:val="32"/>
              <w:szCs w:val="32"/>
              <w:shd w:val="clear" w:color="auto" w:fill="FFFFFF"/>
            </w:rPr>
          </w:rPrChange>
        </w:rPr>
        <w:t>Displaying all the Roles with checkbox (For selection) and MOUSE HOVERING on the Role will display the relevant description. This will provide enough space to accommodate the growing list of Roles. This will also provide enough space on the Screen.</w:t>
      </w:r>
    </w:p>
    <w:p w14:paraId="0A6AC5B0" w14:textId="77777777" w:rsidR="00743DE6" w:rsidRPr="00743DE6" w:rsidRDefault="00743DE6" w:rsidP="00616E9E">
      <w:pPr>
        <w:shd w:val="clear" w:color="auto" w:fill="FFFFFF"/>
        <w:spacing w:after="0" w:line="240" w:lineRule="auto"/>
        <w:rPr>
          <w:rFonts w:ascii="Calibri" w:eastAsia="Times New Roman" w:hAnsi="Calibri" w:cs="Calibri"/>
          <w:color w:val="1F497D"/>
          <w:sz w:val="32"/>
          <w:szCs w:val="32"/>
          <w:lang w:val="en-IN" w:eastAsia="en-IN"/>
        </w:rPr>
      </w:pPr>
    </w:p>
    <w:p w14:paraId="539E1EBB" w14:textId="77777777" w:rsidR="00AF52AB" w:rsidRPr="00616E9E" w:rsidRDefault="00AF52AB" w:rsidP="00616E9E">
      <w:pPr>
        <w:shd w:val="clear" w:color="auto" w:fill="FFFFFF"/>
        <w:spacing w:after="0" w:line="240" w:lineRule="auto"/>
        <w:rPr>
          <w:rFonts w:ascii="Calibri" w:eastAsia="Times New Roman" w:hAnsi="Calibri" w:cs="Calibri"/>
          <w:color w:val="212121"/>
          <w:lang w:val="en-IN" w:eastAsia="en-IN"/>
        </w:rPr>
      </w:pPr>
    </w:p>
    <w:tbl>
      <w:tblPr>
        <w:tblW w:w="0" w:type="auto"/>
        <w:shd w:val="clear" w:color="auto" w:fill="FFFFFF"/>
        <w:tblCellMar>
          <w:left w:w="0" w:type="dxa"/>
          <w:right w:w="0" w:type="dxa"/>
        </w:tblCellMar>
        <w:tblLook w:val="04A0" w:firstRow="1" w:lastRow="0" w:firstColumn="1" w:lastColumn="0" w:noHBand="0" w:noVBand="1"/>
      </w:tblPr>
      <w:tblGrid>
        <w:gridCol w:w="4444"/>
        <w:gridCol w:w="4562"/>
      </w:tblGrid>
      <w:tr w:rsidR="00616E9E" w:rsidRPr="00616E9E" w14:paraId="2B29698E" w14:textId="77777777" w:rsidTr="00616E9E">
        <w:tc>
          <w:tcPr>
            <w:tcW w:w="4675" w:type="dxa"/>
            <w:tcBorders>
              <w:top w:val="single" w:sz="8" w:space="0" w:color="666666"/>
              <w:left w:val="single" w:sz="8" w:space="0" w:color="666666"/>
              <w:bottom w:val="single" w:sz="12" w:space="0" w:color="666666"/>
              <w:right w:val="single" w:sz="8" w:space="0" w:color="666666"/>
            </w:tcBorders>
            <w:shd w:val="clear" w:color="auto" w:fill="FFFFFF"/>
            <w:tcMar>
              <w:top w:w="0" w:type="dxa"/>
              <w:left w:w="108" w:type="dxa"/>
              <w:bottom w:w="0" w:type="dxa"/>
              <w:right w:w="108" w:type="dxa"/>
            </w:tcMar>
            <w:hideMark/>
          </w:tcPr>
          <w:p w14:paraId="3FF27D25"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Role</w:t>
            </w:r>
          </w:p>
        </w:tc>
        <w:tc>
          <w:tcPr>
            <w:tcW w:w="4675" w:type="dxa"/>
            <w:tcBorders>
              <w:top w:val="single" w:sz="8" w:space="0" w:color="666666"/>
              <w:left w:val="nil"/>
              <w:bottom w:val="single" w:sz="12" w:space="0" w:color="666666"/>
              <w:right w:val="single" w:sz="8" w:space="0" w:color="666666"/>
            </w:tcBorders>
            <w:shd w:val="clear" w:color="auto" w:fill="FFFFFF"/>
            <w:tcMar>
              <w:top w:w="0" w:type="dxa"/>
              <w:left w:w="108" w:type="dxa"/>
              <w:bottom w:w="0" w:type="dxa"/>
              <w:right w:w="108" w:type="dxa"/>
            </w:tcMar>
            <w:hideMark/>
          </w:tcPr>
          <w:p w14:paraId="54B7D313"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Description</w:t>
            </w:r>
          </w:p>
        </w:tc>
      </w:tr>
      <w:tr w:rsidR="00616E9E" w:rsidRPr="00616E9E" w14:paraId="13988719" w14:textId="77777777" w:rsidTr="00616E9E">
        <w:tc>
          <w:tcPr>
            <w:tcW w:w="4675" w:type="dxa"/>
            <w:tcBorders>
              <w:top w:val="nil"/>
              <w:left w:val="single" w:sz="8" w:space="0" w:color="666666"/>
              <w:bottom w:val="single" w:sz="8" w:space="0" w:color="666666"/>
              <w:right w:val="single" w:sz="8" w:space="0" w:color="666666"/>
            </w:tcBorders>
            <w:shd w:val="clear" w:color="auto" w:fill="D0CECE"/>
            <w:tcMar>
              <w:top w:w="0" w:type="dxa"/>
              <w:left w:w="108" w:type="dxa"/>
              <w:bottom w:w="0" w:type="dxa"/>
              <w:right w:w="108" w:type="dxa"/>
            </w:tcMar>
            <w:hideMark/>
          </w:tcPr>
          <w:p w14:paraId="6EC32468"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sz w:val="21"/>
                <w:szCs w:val="21"/>
                <w:lang w:val="en-IN" w:eastAsia="en-IN"/>
              </w:rPr>
              <w:t>Forklift Driver</w:t>
            </w:r>
          </w:p>
        </w:tc>
        <w:tc>
          <w:tcPr>
            <w:tcW w:w="4675" w:type="dxa"/>
            <w:tcBorders>
              <w:top w:val="nil"/>
              <w:left w:val="nil"/>
              <w:bottom w:val="single" w:sz="8" w:space="0" w:color="666666"/>
              <w:right w:val="single" w:sz="8" w:space="0" w:color="666666"/>
            </w:tcBorders>
            <w:shd w:val="clear" w:color="auto" w:fill="D0CECE"/>
            <w:tcMar>
              <w:top w:w="0" w:type="dxa"/>
              <w:left w:w="108" w:type="dxa"/>
              <w:bottom w:w="0" w:type="dxa"/>
              <w:right w:w="108" w:type="dxa"/>
            </w:tcMar>
            <w:hideMark/>
          </w:tcPr>
          <w:p w14:paraId="4F588FFC"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sz w:val="21"/>
                <w:szCs w:val="21"/>
                <w:lang w:val="en-IN" w:eastAsia="en-IN"/>
              </w:rPr>
              <w:t>Forklift Driver (ESP_FORKLIFT)</w:t>
            </w:r>
            <w:r w:rsidRPr="00616E9E">
              <w:rPr>
                <w:rFonts w:ascii="Helvetica" w:eastAsia="Times New Roman" w:hAnsi="Helvetica" w:cs="Calibri"/>
                <w:color w:val="000000"/>
                <w:sz w:val="21"/>
                <w:szCs w:val="21"/>
                <w:lang w:val="en-IN" w:eastAsia="en-IN"/>
              </w:rPr>
              <w:t> The forklift driver role will allow the user to process Issues and Returns</w:t>
            </w:r>
          </w:p>
        </w:tc>
      </w:tr>
      <w:tr w:rsidR="00616E9E" w:rsidRPr="00616E9E" w14:paraId="75978C63" w14:textId="77777777" w:rsidTr="00616E9E">
        <w:tc>
          <w:tcPr>
            <w:tcW w:w="4675" w:type="dxa"/>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14:paraId="5D8387AC"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sz w:val="21"/>
                <w:szCs w:val="21"/>
                <w:lang w:val="en-IN" w:eastAsia="en-IN"/>
              </w:rPr>
              <w:t>Australia Forklift</w:t>
            </w:r>
          </w:p>
        </w:tc>
        <w:tc>
          <w:tcPr>
            <w:tcW w:w="4675" w:type="dxa"/>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14:paraId="19F8B72A"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sz w:val="21"/>
                <w:szCs w:val="21"/>
                <w:lang w:val="en-IN" w:eastAsia="en-IN"/>
              </w:rPr>
              <w:t>Australia Forklift (ESP_FKT_CHEP_REP_AUS</w:t>
            </w:r>
            <w:proofErr w:type="gramStart"/>
            <w:r w:rsidRPr="00616E9E">
              <w:rPr>
                <w:rFonts w:ascii="Calibri" w:eastAsia="Times New Roman" w:hAnsi="Calibri" w:cs="Calibri"/>
                <w:b/>
                <w:bCs/>
                <w:color w:val="000000"/>
                <w:sz w:val="21"/>
                <w:szCs w:val="21"/>
                <w:lang w:val="en-IN" w:eastAsia="en-IN"/>
              </w:rPr>
              <w:t>)</w:t>
            </w:r>
            <w:r w:rsidRPr="00616E9E">
              <w:rPr>
                <w:rFonts w:ascii="Helvetica" w:eastAsia="Times New Roman" w:hAnsi="Helvetica" w:cs="Calibri"/>
                <w:color w:val="000000"/>
                <w:sz w:val="21"/>
                <w:szCs w:val="21"/>
                <w:lang w:val="en-IN" w:eastAsia="en-IN"/>
              </w:rPr>
              <w:t>This</w:t>
            </w:r>
            <w:proofErr w:type="gramEnd"/>
            <w:r w:rsidRPr="00616E9E">
              <w:rPr>
                <w:rFonts w:ascii="Helvetica" w:eastAsia="Times New Roman" w:hAnsi="Helvetica" w:cs="Calibri"/>
                <w:color w:val="000000"/>
                <w:sz w:val="21"/>
                <w:szCs w:val="21"/>
                <w:lang w:val="en-IN" w:eastAsia="en-IN"/>
              </w:rPr>
              <w:t xml:space="preserve"> roles is specifically for the Australian team. As with the regular forklift role, the users will be able to process Issues and Returns</w:t>
            </w:r>
          </w:p>
        </w:tc>
      </w:tr>
      <w:tr w:rsidR="00616E9E" w:rsidRPr="00616E9E" w14:paraId="546E5EA1" w14:textId="77777777" w:rsidTr="00616E9E">
        <w:tc>
          <w:tcPr>
            <w:tcW w:w="4675" w:type="dxa"/>
            <w:tcBorders>
              <w:top w:val="nil"/>
              <w:left w:val="single" w:sz="8" w:space="0" w:color="666666"/>
              <w:bottom w:val="single" w:sz="8" w:space="0" w:color="666666"/>
              <w:right w:val="single" w:sz="8" w:space="0" w:color="666666"/>
            </w:tcBorders>
            <w:shd w:val="clear" w:color="auto" w:fill="D0CECE"/>
            <w:tcMar>
              <w:top w:w="0" w:type="dxa"/>
              <w:left w:w="108" w:type="dxa"/>
              <w:bottom w:w="0" w:type="dxa"/>
              <w:right w:w="108" w:type="dxa"/>
            </w:tcMar>
            <w:hideMark/>
          </w:tcPr>
          <w:p w14:paraId="51F1B2C4"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sz w:val="21"/>
                <w:szCs w:val="21"/>
                <w:lang w:val="en-IN" w:eastAsia="en-IN"/>
              </w:rPr>
              <w:t>Australia Truck Driver FDE</w:t>
            </w:r>
          </w:p>
        </w:tc>
        <w:tc>
          <w:tcPr>
            <w:tcW w:w="4675" w:type="dxa"/>
            <w:tcBorders>
              <w:top w:val="nil"/>
              <w:left w:val="nil"/>
              <w:bottom w:val="single" w:sz="8" w:space="0" w:color="666666"/>
              <w:right w:val="single" w:sz="8" w:space="0" w:color="666666"/>
            </w:tcBorders>
            <w:shd w:val="clear" w:color="auto" w:fill="D0CECE"/>
            <w:tcMar>
              <w:top w:w="0" w:type="dxa"/>
              <w:left w:w="108" w:type="dxa"/>
              <w:bottom w:w="0" w:type="dxa"/>
              <w:right w:w="108" w:type="dxa"/>
            </w:tcMar>
            <w:hideMark/>
          </w:tcPr>
          <w:p w14:paraId="4063EC55"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sz w:val="21"/>
                <w:szCs w:val="21"/>
                <w:lang w:val="en-IN" w:eastAsia="en-IN"/>
              </w:rPr>
              <w:t>Australia Truck Driver FDE (ESP_FORKLIST_AUS</w:t>
            </w:r>
            <w:proofErr w:type="gramStart"/>
            <w:r w:rsidRPr="00616E9E">
              <w:rPr>
                <w:rFonts w:ascii="Calibri" w:eastAsia="Times New Roman" w:hAnsi="Calibri" w:cs="Calibri"/>
                <w:b/>
                <w:bCs/>
                <w:color w:val="000000"/>
                <w:sz w:val="21"/>
                <w:szCs w:val="21"/>
                <w:lang w:val="en-IN" w:eastAsia="en-IN"/>
              </w:rPr>
              <w:t>)</w:t>
            </w:r>
            <w:r w:rsidRPr="00616E9E">
              <w:rPr>
                <w:rFonts w:ascii="Helvetica" w:eastAsia="Times New Roman" w:hAnsi="Helvetica" w:cs="Calibri"/>
                <w:color w:val="000000"/>
                <w:sz w:val="21"/>
                <w:szCs w:val="21"/>
                <w:lang w:val="en-IN" w:eastAsia="en-IN"/>
              </w:rPr>
              <w:t>This</w:t>
            </w:r>
            <w:proofErr w:type="gramEnd"/>
            <w:r w:rsidRPr="00616E9E">
              <w:rPr>
                <w:rFonts w:ascii="Helvetica" w:eastAsia="Times New Roman" w:hAnsi="Helvetica" w:cs="Calibri"/>
                <w:color w:val="000000"/>
                <w:sz w:val="21"/>
                <w:szCs w:val="21"/>
                <w:lang w:val="en-IN" w:eastAsia="en-IN"/>
              </w:rPr>
              <w:t xml:space="preserve"> role is specifically for the Australian team. This role will give limited functionality to truck driver, allowing the user to capture the transactions details, without having the ability to fully process the transaction</w:t>
            </w:r>
          </w:p>
        </w:tc>
      </w:tr>
      <w:tr w:rsidR="00616E9E" w:rsidRPr="00616E9E" w14:paraId="07026970" w14:textId="77777777" w:rsidTr="00616E9E">
        <w:trPr>
          <w:trHeight w:val="1206"/>
        </w:trPr>
        <w:tc>
          <w:tcPr>
            <w:tcW w:w="4675" w:type="dxa"/>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14:paraId="293139F4"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sz w:val="21"/>
                <w:szCs w:val="21"/>
                <w:lang w:val="en-IN" w:eastAsia="en-IN"/>
              </w:rPr>
              <w:t>Yard Supervisor</w:t>
            </w:r>
          </w:p>
        </w:tc>
        <w:tc>
          <w:tcPr>
            <w:tcW w:w="4675" w:type="dxa"/>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14:paraId="60891BF5"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sz w:val="21"/>
                <w:szCs w:val="21"/>
                <w:lang w:val="en-IN" w:eastAsia="en-IN"/>
              </w:rPr>
              <w:t>Yard Supervisor (ESP_YARD_SUPERVISOR)</w:t>
            </w:r>
            <w:r w:rsidRPr="00616E9E">
              <w:rPr>
                <w:rFonts w:ascii="Helvetica" w:eastAsia="Times New Roman" w:hAnsi="Helvetica" w:cs="Calibri"/>
                <w:color w:val="000000"/>
                <w:sz w:val="21"/>
                <w:szCs w:val="21"/>
                <w:lang w:val="en-IN" w:eastAsia="en-IN"/>
              </w:rPr>
              <w:t> This role will allow the user to capture inventory, for both Raw Material and Hire Stock</w:t>
            </w:r>
          </w:p>
        </w:tc>
      </w:tr>
      <w:tr w:rsidR="00616E9E" w:rsidRPr="00616E9E" w14:paraId="1949F4C7" w14:textId="77777777" w:rsidTr="00616E9E">
        <w:tc>
          <w:tcPr>
            <w:tcW w:w="4675" w:type="dxa"/>
            <w:tcBorders>
              <w:top w:val="nil"/>
              <w:left w:val="single" w:sz="8" w:space="0" w:color="666666"/>
              <w:bottom w:val="single" w:sz="8" w:space="0" w:color="666666"/>
              <w:right w:val="single" w:sz="8" w:space="0" w:color="666666"/>
            </w:tcBorders>
            <w:shd w:val="clear" w:color="auto" w:fill="D0CECE"/>
            <w:tcMar>
              <w:top w:w="0" w:type="dxa"/>
              <w:left w:w="108" w:type="dxa"/>
              <w:bottom w:w="0" w:type="dxa"/>
              <w:right w:w="108" w:type="dxa"/>
            </w:tcMar>
            <w:hideMark/>
          </w:tcPr>
          <w:p w14:paraId="0293A297"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sz w:val="21"/>
                <w:szCs w:val="21"/>
                <w:lang w:val="en-IN" w:eastAsia="en-IN"/>
              </w:rPr>
              <w:t>Shift Supervisor</w:t>
            </w:r>
          </w:p>
        </w:tc>
        <w:tc>
          <w:tcPr>
            <w:tcW w:w="4675" w:type="dxa"/>
            <w:tcBorders>
              <w:top w:val="nil"/>
              <w:left w:val="nil"/>
              <w:bottom w:val="single" w:sz="8" w:space="0" w:color="666666"/>
              <w:right w:val="single" w:sz="8" w:space="0" w:color="666666"/>
            </w:tcBorders>
            <w:shd w:val="clear" w:color="auto" w:fill="D0CECE"/>
            <w:tcMar>
              <w:top w:w="0" w:type="dxa"/>
              <w:left w:w="108" w:type="dxa"/>
              <w:bottom w:w="0" w:type="dxa"/>
              <w:right w:w="108" w:type="dxa"/>
            </w:tcMar>
            <w:hideMark/>
          </w:tcPr>
          <w:p w14:paraId="74D13778"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sz w:val="21"/>
                <w:szCs w:val="21"/>
                <w:lang w:val="en-IN" w:eastAsia="en-IN"/>
              </w:rPr>
              <w:t>Shift Supervisor (ESP_SHIFT_SUPERVISOR)</w:t>
            </w:r>
            <w:r w:rsidRPr="00616E9E">
              <w:rPr>
                <w:rFonts w:ascii="Helvetica" w:eastAsia="Times New Roman" w:hAnsi="Helvetica" w:cs="Calibri"/>
                <w:color w:val="000000"/>
                <w:sz w:val="21"/>
                <w:szCs w:val="21"/>
                <w:lang w:val="en-IN" w:eastAsia="en-IN"/>
              </w:rPr>
              <w:t> This role will allow the user to capture specific plant activities, including Inspection, Repair, Reclaim and Others</w:t>
            </w:r>
          </w:p>
        </w:tc>
      </w:tr>
      <w:tr w:rsidR="00616E9E" w:rsidRPr="00616E9E" w14:paraId="6B3D5E6F" w14:textId="77777777" w:rsidTr="00616E9E">
        <w:tc>
          <w:tcPr>
            <w:tcW w:w="4675" w:type="dxa"/>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14:paraId="45403C5A"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sz w:val="21"/>
                <w:szCs w:val="21"/>
                <w:lang w:val="en-IN" w:eastAsia="en-IN"/>
              </w:rPr>
              <w:t>Stock Supervisor</w:t>
            </w:r>
          </w:p>
        </w:tc>
        <w:tc>
          <w:tcPr>
            <w:tcW w:w="4675" w:type="dxa"/>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14:paraId="4C581C2A"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sz w:val="21"/>
                <w:szCs w:val="21"/>
                <w:lang w:val="en-IN" w:eastAsia="en-IN"/>
              </w:rPr>
              <w:t>Stock Supervisor (ESP_STOCK_SUPERVISOR)</w:t>
            </w:r>
            <w:r w:rsidRPr="00616E9E">
              <w:rPr>
                <w:rFonts w:ascii="Helvetica" w:eastAsia="Times New Roman" w:hAnsi="Helvetica" w:cs="Calibri"/>
                <w:color w:val="000000"/>
                <w:sz w:val="21"/>
                <w:szCs w:val="21"/>
                <w:lang w:val="en-IN" w:eastAsia="en-IN"/>
              </w:rPr>
              <w:t>This role will allow the user to perform a reconciliation on captured Hire Material stock</w:t>
            </w:r>
          </w:p>
        </w:tc>
      </w:tr>
      <w:tr w:rsidR="00616E9E" w:rsidRPr="00616E9E" w14:paraId="7BCCAA3C" w14:textId="77777777" w:rsidTr="00616E9E">
        <w:tc>
          <w:tcPr>
            <w:tcW w:w="4675" w:type="dxa"/>
            <w:tcBorders>
              <w:top w:val="nil"/>
              <w:left w:val="single" w:sz="8" w:space="0" w:color="666666"/>
              <w:bottom w:val="single" w:sz="8" w:space="0" w:color="666666"/>
              <w:right w:val="single" w:sz="8" w:space="0" w:color="666666"/>
            </w:tcBorders>
            <w:shd w:val="clear" w:color="auto" w:fill="D0CECE"/>
            <w:tcMar>
              <w:top w:w="0" w:type="dxa"/>
              <w:left w:w="108" w:type="dxa"/>
              <w:bottom w:w="0" w:type="dxa"/>
              <w:right w:w="108" w:type="dxa"/>
            </w:tcMar>
            <w:hideMark/>
          </w:tcPr>
          <w:p w14:paraId="2C5CA6BC"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ESP Reports</w:t>
            </w:r>
          </w:p>
          <w:p w14:paraId="79754F0A"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 </w:t>
            </w:r>
          </w:p>
        </w:tc>
        <w:tc>
          <w:tcPr>
            <w:tcW w:w="4675" w:type="dxa"/>
            <w:tcBorders>
              <w:top w:val="nil"/>
              <w:left w:val="nil"/>
              <w:bottom w:val="single" w:sz="8" w:space="0" w:color="666666"/>
              <w:right w:val="single" w:sz="8" w:space="0" w:color="666666"/>
            </w:tcBorders>
            <w:shd w:val="clear" w:color="auto" w:fill="D0CECE"/>
            <w:tcMar>
              <w:top w:w="0" w:type="dxa"/>
              <w:left w:w="108" w:type="dxa"/>
              <w:bottom w:w="0" w:type="dxa"/>
              <w:right w:w="108" w:type="dxa"/>
            </w:tcMar>
            <w:hideMark/>
          </w:tcPr>
          <w:p w14:paraId="24661D2F"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FDE Reports (ESP_REPORTS)</w:t>
            </w:r>
          </w:p>
          <w:p w14:paraId="7C7A52F0"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Users will have the ability to run the respective reports</w:t>
            </w:r>
          </w:p>
        </w:tc>
      </w:tr>
      <w:tr w:rsidR="00616E9E" w:rsidRPr="00616E9E" w14:paraId="494E1553" w14:textId="77777777" w:rsidTr="00616E9E">
        <w:tc>
          <w:tcPr>
            <w:tcW w:w="4675" w:type="dxa"/>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14:paraId="75ABB31C"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FDE Unknown</w:t>
            </w:r>
          </w:p>
          <w:p w14:paraId="570327FD"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 </w:t>
            </w:r>
          </w:p>
        </w:tc>
        <w:tc>
          <w:tcPr>
            <w:tcW w:w="4675" w:type="dxa"/>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14:paraId="2F2207A0"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FDE Unknown (FDE_UNKNOWN)</w:t>
            </w:r>
          </w:p>
          <w:p w14:paraId="478B627C"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Role provides the user access to the Unauthorized application, allowing for the processing of UA transactions</w:t>
            </w:r>
          </w:p>
        </w:tc>
      </w:tr>
      <w:tr w:rsidR="00616E9E" w:rsidRPr="00616E9E" w14:paraId="28BA45A1" w14:textId="77777777" w:rsidTr="00616E9E">
        <w:tc>
          <w:tcPr>
            <w:tcW w:w="4675" w:type="dxa"/>
            <w:tcBorders>
              <w:top w:val="nil"/>
              <w:left w:val="single" w:sz="8" w:space="0" w:color="666666"/>
              <w:bottom w:val="single" w:sz="8" w:space="0" w:color="666666"/>
              <w:right w:val="single" w:sz="8" w:space="0" w:color="666666"/>
            </w:tcBorders>
            <w:shd w:val="clear" w:color="auto" w:fill="D0CECE"/>
            <w:tcMar>
              <w:top w:w="0" w:type="dxa"/>
              <w:left w:w="108" w:type="dxa"/>
              <w:bottom w:w="0" w:type="dxa"/>
              <w:right w:w="108" w:type="dxa"/>
            </w:tcMar>
            <w:hideMark/>
          </w:tcPr>
          <w:p w14:paraId="5394E8AB"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lastRenderedPageBreak/>
              <w:t>YMS Yard Monitor</w:t>
            </w:r>
          </w:p>
          <w:p w14:paraId="12AEC7F5"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 </w:t>
            </w:r>
          </w:p>
        </w:tc>
        <w:tc>
          <w:tcPr>
            <w:tcW w:w="4675" w:type="dxa"/>
            <w:tcBorders>
              <w:top w:val="nil"/>
              <w:left w:val="nil"/>
              <w:bottom w:val="single" w:sz="8" w:space="0" w:color="666666"/>
              <w:right w:val="single" w:sz="8" w:space="0" w:color="666666"/>
            </w:tcBorders>
            <w:shd w:val="clear" w:color="auto" w:fill="D0CECE"/>
            <w:tcMar>
              <w:top w:w="0" w:type="dxa"/>
              <w:left w:w="108" w:type="dxa"/>
              <w:bottom w:w="0" w:type="dxa"/>
              <w:right w:w="108" w:type="dxa"/>
            </w:tcMar>
            <w:hideMark/>
          </w:tcPr>
          <w:p w14:paraId="5639C1B1"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Yard Monitor (ESP_YARD_MONITOR)</w:t>
            </w:r>
          </w:p>
          <w:p w14:paraId="00C88C48"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Role allows the user to view and interact with the Yard Monitor application</w:t>
            </w:r>
          </w:p>
        </w:tc>
      </w:tr>
      <w:tr w:rsidR="00616E9E" w:rsidRPr="00616E9E" w14:paraId="316BA706" w14:textId="77777777" w:rsidTr="00616E9E">
        <w:tc>
          <w:tcPr>
            <w:tcW w:w="4675" w:type="dxa"/>
            <w:tcBorders>
              <w:top w:val="nil"/>
              <w:left w:val="single" w:sz="8" w:space="0" w:color="666666"/>
              <w:bottom w:val="nil"/>
              <w:right w:val="single" w:sz="8" w:space="0" w:color="666666"/>
            </w:tcBorders>
            <w:shd w:val="clear" w:color="auto" w:fill="FFFFFF"/>
            <w:tcMar>
              <w:top w:w="0" w:type="dxa"/>
              <w:left w:w="108" w:type="dxa"/>
              <w:bottom w:w="0" w:type="dxa"/>
              <w:right w:w="108" w:type="dxa"/>
            </w:tcMar>
            <w:hideMark/>
          </w:tcPr>
          <w:p w14:paraId="0D0DF00F"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YMS Yard Settings</w:t>
            </w:r>
          </w:p>
          <w:p w14:paraId="6ABF21C3"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 </w:t>
            </w:r>
          </w:p>
        </w:tc>
        <w:tc>
          <w:tcPr>
            <w:tcW w:w="4675" w:type="dxa"/>
            <w:tcBorders>
              <w:top w:val="nil"/>
              <w:left w:val="nil"/>
              <w:bottom w:val="nil"/>
              <w:right w:val="single" w:sz="8" w:space="0" w:color="666666"/>
            </w:tcBorders>
            <w:shd w:val="clear" w:color="auto" w:fill="FFFFFF"/>
            <w:tcMar>
              <w:top w:w="0" w:type="dxa"/>
              <w:left w:w="108" w:type="dxa"/>
              <w:bottom w:w="0" w:type="dxa"/>
              <w:right w:w="108" w:type="dxa"/>
            </w:tcMar>
            <w:hideMark/>
          </w:tcPr>
          <w:p w14:paraId="417F21C6"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b/>
                <w:bCs/>
                <w:color w:val="000000"/>
                <w:lang w:val="en-IN" w:eastAsia="en-IN"/>
              </w:rPr>
              <w:t>Yard Settings (ZESP_YARD_SETTINGS)</w:t>
            </w:r>
          </w:p>
          <w:p w14:paraId="453F88B0"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Role provides the ability to make changes to the Yard Setting configuration</w:t>
            </w:r>
          </w:p>
        </w:tc>
      </w:tr>
      <w:tr w:rsidR="00616E9E" w:rsidRPr="00616E9E" w14:paraId="5BA556FE" w14:textId="77777777" w:rsidTr="00616E9E">
        <w:tc>
          <w:tcPr>
            <w:tcW w:w="4675" w:type="dxa"/>
            <w:tcBorders>
              <w:top w:val="nil"/>
              <w:left w:val="single" w:sz="8" w:space="0" w:color="666666"/>
              <w:bottom w:val="single" w:sz="8" w:space="0" w:color="666666"/>
              <w:right w:val="single" w:sz="8" w:space="0" w:color="666666"/>
            </w:tcBorders>
            <w:shd w:val="clear" w:color="auto" w:fill="D0CECE"/>
            <w:tcMar>
              <w:top w:w="0" w:type="dxa"/>
              <w:left w:w="108" w:type="dxa"/>
              <w:bottom w:w="0" w:type="dxa"/>
              <w:right w:w="108" w:type="dxa"/>
            </w:tcMar>
            <w:hideMark/>
          </w:tcPr>
          <w:p w14:paraId="09F357EA" w14:textId="77777777" w:rsidR="00616E9E" w:rsidRPr="00616E9E" w:rsidRDefault="00616E9E" w:rsidP="00616E9E">
            <w:pPr>
              <w:spacing w:after="0" w:line="330" w:lineRule="atLeast"/>
              <w:rPr>
                <w:rFonts w:ascii="Calibri" w:eastAsia="Times New Roman" w:hAnsi="Calibri" w:cs="Calibri"/>
                <w:color w:val="212121"/>
                <w:lang w:val="en-IN" w:eastAsia="en-IN"/>
              </w:rPr>
            </w:pPr>
            <w:proofErr w:type="spellStart"/>
            <w:r w:rsidRPr="00616E9E">
              <w:rPr>
                <w:rFonts w:ascii="Calibri" w:eastAsia="Times New Roman" w:hAnsi="Calibri" w:cs="Calibri"/>
                <w:color w:val="000000"/>
                <w:lang w:val="en-IN" w:eastAsia="en-IN"/>
              </w:rPr>
              <w:t>CheckIn</w:t>
            </w:r>
            <w:proofErr w:type="spellEnd"/>
          </w:p>
        </w:tc>
        <w:tc>
          <w:tcPr>
            <w:tcW w:w="4675" w:type="dxa"/>
            <w:tcBorders>
              <w:top w:val="nil"/>
              <w:left w:val="nil"/>
              <w:bottom w:val="single" w:sz="8" w:space="0" w:color="666666"/>
              <w:right w:val="single" w:sz="8" w:space="0" w:color="666666"/>
            </w:tcBorders>
            <w:shd w:val="clear" w:color="auto" w:fill="D0CECE"/>
            <w:tcMar>
              <w:top w:w="0" w:type="dxa"/>
              <w:left w:w="108" w:type="dxa"/>
              <w:bottom w:w="0" w:type="dxa"/>
              <w:right w:w="108" w:type="dxa"/>
            </w:tcMar>
            <w:hideMark/>
          </w:tcPr>
          <w:p w14:paraId="57807177" w14:textId="77777777" w:rsidR="00616E9E" w:rsidRPr="00616E9E" w:rsidRDefault="00616E9E" w:rsidP="00616E9E">
            <w:pPr>
              <w:spacing w:after="0" w:line="330" w:lineRule="atLeast"/>
              <w:rPr>
                <w:rFonts w:ascii="Calibri" w:eastAsia="Times New Roman" w:hAnsi="Calibri" w:cs="Calibri"/>
                <w:color w:val="212121"/>
                <w:lang w:val="en-IN" w:eastAsia="en-IN"/>
              </w:rPr>
            </w:pPr>
            <w:proofErr w:type="spellStart"/>
            <w:r w:rsidRPr="00616E9E">
              <w:rPr>
                <w:rFonts w:ascii="Calibri" w:eastAsia="Times New Roman" w:hAnsi="Calibri" w:cs="Calibri"/>
                <w:b/>
                <w:bCs/>
                <w:color w:val="000000"/>
                <w:lang w:val="en-IN" w:eastAsia="en-IN"/>
              </w:rPr>
              <w:t>CheckIn</w:t>
            </w:r>
            <w:proofErr w:type="spellEnd"/>
            <w:r w:rsidRPr="00616E9E">
              <w:rPr>
                <w:rFonts w:ascii="Calibri" w:eastAsia="Times New Roman" w:hAnsi="Calibri" w:cs="Calibri"/>
                <w:b/>
                <w:bCs/>
                <w:color w:val="000000"/>
                <w:lang w:val="en-IN" w:eastAsia="en-IN"/>
              </w:rPr>
              <w:t xml:space="preserve"> (ESP_CHECKIN)</w:t>
            </w:r>
          </w:p>
          <w:p w14:paraId="758DCAAD" w14:textId="77777777" w:rsidR="00616E9E" w:rsidRPr="00616E9E" w:rsidRDefault="00616E9E" w:rsidP="00616E9E">
            <w:pPr>
              <w:spacing w:after="0" w:line="330" w:lineRule="atLeast"/>
              <w:rPr>
                <w:rFonts w:ascii="Calibri" w:eastAsia="Times New Roman" w:hAnsi="Calibri" w:cs="Calibri"/>
                <w:color w:val="212121"/>
                <w:lang w:val="en-IN" w:eastAsia="en-IN"/>
              </w:rPr>
            </w:pPr>
            <w:r w:rsidRPr="00616E9E">
              <w:rPr>
                <w:rFonts w:ascii="Calibri" w:eastAsia="Times New Roman" w:hAnsi="Calibri" w:cs="Calibri"/>
                <w:color w:val="000000"/>
                <w:lang w:val="en-IN" w:eastAsia="en-IN"/>
              </w:rPr>
              <w:t>User can perform the Check In functionality with this role</w:t>
            </w:r>
          </w:p>
        </w:tc>
      </w:tr>
    </w:tbl>
    <w:p w14:paraId="710729C2" w14:textId="77777777" w:rsidR="00616E9E" w:rsidRPr="00616E9E" w:rsidRDefault="00616E9E" w:rsidP="00616E9E">
      <w:pPr>
        <w:shd w:val="clear" w:color="auto" w:fill="FFFFFF"/>
        <w:spacing w:after="0" w:line="240" w:lineRule="auto"/>
        <w:rPr>
          <w:rFonts w:ascii="Calibri" w:eastAsia="Times New Roman" w:hAnsi="Calibri" w:cs="Calibri"/>
          <w:color w:val="212121"/>
          <w:lang w:val="en-IN" w:eastAsia="en-IN"/>
        </w:rPr>
      </w:pPr>
      <w:r w:rsidRPr="00616E9E">
        <w:rPr>
          <w:rFonts w:ascii="Calibri" w:eastAsia="Times New Roman" w:hAnsi="Calibri" w:cs="Calibri"/>
          <w:color w:val="212121"/>
          <w:lang w:val="en-US" w:eastAsia="en-IN"/>
        </w:rPr>
        <w:t> </w:t>
      </w:r>
    </w:p>
    <w:p w14:paraId="00A1BA4C" w14:textId="77777777" w:rsidR="000514D9" w:rsidRDefault="000514D9" w:rsidP="00283AF3">
      <w:pPr>
        <w:pStyle w:val="ListParagraph"/>
        <w:spacing w:line="360" w:lineRule="auto"/>
        <w:rPr>
          <w:lang w:val="en-US" w:bidi="en-US"/>
        </w:rPr>
      </w:pPr>
    </w:p>
    <w:p w14:paraId="4C954006" w14:textId="59B01093" w:rsidR="00AF52AB" w:rsidRPr="00743DE6" w:rsidRDefault="00743DE6" w:rsidP="00743DE6">
      <w:pPr>
        <w:spacing w:line="360" w:lineRule="auto"/>
        <w:rPr>
          <w:lang w:val="en-US" w:bidi="en-US"/>
        </w:rPr>
      </w:pPr>
      <w:r>
        <w:rPr>
          <w:rFonts w:ascii="Calibri" w:hAnsi="Calibri" w:cs="Calibri"/>
          <w:color w:val="000000"/>
          <w:shd w:val="clear" w:color="auto" w:fill="FFFFFF"/>
        </w:rPr>
        <w:t xml:space="preserve"> </w:t>
      </w:r>
    </w:p>
    <w:p w14:paraId="14C606B1" w14:textId="77777777" w:rsidR="00AF52AB" w:rsidRPr="000514D9" w:rsidRDefault="00AF52AB" w:rsidP="00283AF3">
      <w:pPr>
        <w:pStyle w:val="ListParagraph"/>
        <w:spacing w:line="360" w:lineRule="auto"/>
        <w:rPr>
          <w:lang w:val="en-US" w:bidi="en-US"/>
        </w:rPr>
      </w:pPr>
    </w:p>
    <w:sectPr w:rsidR="00AF52AB" w:rsidRPr="000514D9" w:rsidSect="00E81C9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6" w:author="Prado, Wender" w:date="2019-02-05T11:25:00Z" w:initials="PW">
    <w:p w14:paraId="7913D3E1" w14:textId="60D4C4C5" w:rsidR="00FD4901" w:rsidRDefault="00FD4901">
      <w:pPr>
        <w:pStyle w:val="CommentText"/>
      </w:pPr>
      <w:r>
        <w:rPr>
          <w:rStyle w:val="CommentReference"/>
        </w:rPr>
        <w:annotationRef/>
      </w:r>
      <w:r>
        <w:t>We need to add a sample of the Denial Notification to the Visio 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13D3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13D3E1" w16cid:durableId="2003F11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288BB" w14:textId="77777777" w:rsidR="006114B4" w:rsidRDefault="006114B4" w:rsidP="0040784C">
      <w:pPr>
        <w:spacing w:after="0" w:line="240" w:lineRule="auto"/>
      </w:pPr>
      <w:r>
        <w:separator/>
      </w:r>
    </w:p>
  </w:endnote>
  <w:endnote w:type="continuationSeparator" w:id="0">
    <w:p w14:paraId="649E0866" w14:textId="77777777" w:rsidR="006114B4" w:rsidRDefault="006114B4" w:rsidP="0040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2"/>
    <w:family w:val="auto"/>
    <w:pitch w:val="default"/>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87D95" w14:textId="77777777" w:rsidR="00616E9E" w:rsidRDefault="00616E9E">
    <w:pPr>
      <w:pStyle w:val="Footer"/>
    </w:pPr>
  </w:p>
  <w:p w14:paraId="5875FB36" w14:textId="77777777" w:rsidR="00616E9E" w:rsidRDefault="00616E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5917C" w14:textId="77777777" w:rsidR="006114B4" w:rsidRDefault="006114B4" w:rsidP="0040784C">
      <w:pPr>
        <w:spacing w:after="0" w:line="240" w:lineRule="auto"/>
      </w:pPr>
      <w:r>
        <w:separator/>
      </w:r>
    </w:p>
  </w:footnote>
  <w:footnote w:type="continuationSeparator" w:id="0">
    <w:p w14:paraId="50932D1A" w14:textId="77777777" w:rsidR="006114B4" w:rsidRDefault="006114B4" w:rsidP="004078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7ED9"/>
    <w:multiLevelType w:val="hybridMultilevel"/>
    <w:tmpl w:val="1C60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46CE0"/>
    <w:multiLevelType w:val="hybridMultilevel"/>
    <w:tmpl w:val="3702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7307C"/>
    <w:multiLevelType w:val="hybridMultilevel"/>
    <w:tmpl w:val="8AE26346"/>
    <w:lvl w:ilvl="0" w:tplc="FDAAED4C">
      <w:start w:val="1"/>
      <w:numFmt w:val="decimal"/>
      <w:lvlText w:val="%1."/>
      <w:lvlJc w:val="left"/>
      <w:pPr>
        <w:ind w:left="720" w:hanging="360"/>
      </w:pPr>
    </w:lvl>
    <w:lvl w:ilvl="1" w:tplc="0AB88D84">
      <w:start w:val="1"/>
      <w:numFmt w:val="lowerLetter"/>
      <w:lvlText w:val="%2."/>
      <w:lvlJc w:val="left"/>
      <w:pPr>
        <w:ind w:left="1440" w:hanging="360"/>
      </w:pPr>
    </w:lvl>
    <w:lvl w:ilvl="2" w:tplc="83A02FA4">
      <w:start w:val="1"/>
      <w:numFmt w:val="lowerRoman"/>
      <w:lvlText w:val="%3."/>
      <w:lvlJc w:val="right"/>
      <w:pPr>
        <w:ind w:left="2160" w:hanging="180"/>
      </w:pPr>
    </w:lvl>
    <w:lvl w:ilvl="3" w:tplc="FC0AC672">
      <w:start w:val="1"/>
      <w:numFmt w:val="decimal"/>
      <w:lvlText w:val="%4."/>
      <w:lvlJc w:val="left"/>
      <w:pPr>
        <w:ind w:left="2880" w:hanging="360"/>
      </w:pPr>
    </w:lvl>
    <w:lvl w:ilvl="4" w:tplc="7B46BADC">
      <w:start w:val="1"/>
      <w:numFmt w:val="lowerLetter"/>
      <w:lvlText w:val="%5."/>
      <w:lvlJc w:val="left"/>
      <w:pPr>
        <w:ind w:left="3600" w:hanging="360"/>
      </w:pPr>
    </w:lvl>
    <w:lvl w:ilvl="5" w:tplc="06DA38D6">
      <w:start w:val="1"/>
      <w:numFmt w:val="lowerRoman"/>
      <w:lvlText w:val="%6."/>
      <w:lvlJc w:val="right"/>
      <w:pPr>
        <w:ind w:left="4320" w:hanging="180"/>
      </w:pPr>
    </w:lvl>
    <w:lvl w:ilvl="6" w:tplc="CA6873F0">
      <w:start w:val="1"/>
      <w:numFmt w:val="decimal"/>
      <w:lvlText w:val="%7."/>
      <w:lvlJc w:val="left"/>
      <w:pPr>
        <w:ind w:left="5040" w:hanging="360"/>
      </w:pPr>
    </w:lvl>
    <w:lvl w:ilvl="7" w:tplc="59207ABE">
      <w:start w:val="1"/>
      <w:numFmt w:val="lowerLetter"/>
      <w:lvlText w:val="%8."/>
      <w:lvlJc w:val="left"/>
      <w:pPr>
        <w:ind w:left="5760" w:hanging="360"/>
      </w:pPr>
    </w:lvl>
    <w:lvl w:ilvl="8" w:tplc="318ADC36">
      <w:start w:val="1"/>
      <w:numFmt w:val="lowerRoman"/>
      <w:lvlText w:val="%9."/>
      <w:lvlJc w:val="right"/>
      <w:pPr>
        <w:ind w:left="6480" w:hanging="180"/>
      </w:pPr>
    </w:lvl>
  </w:abstractNum>
  <w:abstractNum w:abstractNumId="3">
    <w:nsid w:val="121A2C8D"/>
    <w:multiLevelType w:val="multilevel"/>
    <w:tmpl w:val="F46A28B4"/>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864"/>
        </w:tabs>
        <w:ind w:left="864" w:hanging="864"/>
      </w:pPr>
      <w:rPr>
        <w:rFonts w:ascii="Symbol" w:hAnsi="Symbol" w:hint="default"/>
      </w:rPr>
    </w:lvl>
    <w:lvl w:ilvl="4">
      <w:start w:val="1"/>
      <w:numFmt w:val="bullet"/>
      <w:lvlText w:val=""/>
      <w:lvlJc w:val="left"/>
      <w:pPr>
        <w:tabs>
          <w:tab w:val="num" w:pos="1008"/>
        </w:tabs>
        <w:ind w:left="1008" w:hanging="1008"/>
      </w:pPr>
      <w:rPr>
        <w:rFonts w:ascii="Symbol" w:hAnsi="Symbol"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4652824"/>
    <w:multiLevelType w:val="hybridMultilevel"/>
    <w:tmpl w:val="82D4857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nsid w:val="1EC06C84"/>
    <w:multiLevelType w:val="hybridMultilevel"/>
    <w:tmpl w:val="9EFE2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053E16"/>
    <w:multiLevelType w:val="multilevel"/>
    <w:tmpl w:val="FBAEF02C"/>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bullet"/>
      <w:lvlText w:val=""/>
      <w:lvlJc w:val="left"/>
      <w:pPr>
        <w:tabs>
          <w:tab w:val="num" w:pos="1008"/>
        </w:tabs>
        <w:ind w:left="1008" w:hanging="1008"/>
      </w:pPr>
      <w:rPr>
        <w:rFonts w:ascii="Symbol" w:hAnsi="Symbol"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A7D2CB3"/>
    <w:multiLevelType w:val="multilevel"/>
    <w:tmpl w:val="02A85AA4"/>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B0520C7"/>
    <w:multiLevelType w:val="hybridMultilevel"/>
    <w:tmpl w:val="73FCF778"/>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80151"/>
    <w:multiLevelType w:val="hybridMultilevel"/>
    <w:tmpl w:val="496AB728"/>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6D46C7"/>
    <w:multiLevelType w:val="hybridMultilevel"/>
    <w:tmpl w:val="2B3262A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9D56DD3"/>
    <w:multiLevelType w:val="hybridMultilevel"/>
    <w:tmpl w:val="1BFA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C085E"/>
    <w:multiLevelType w:val="hybridMultilevel"/>
    <w:tmpl w:val="218A1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B797B"/>
    <w:multiLevelType w:val="multilevel"/>
    <w:tmpl w:val="844A90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56CA4132"/>
    <w:multiLevelType w:val="hybridMultilevel"/>
    <w:tmpl w:val="BD7273B4"/>
    <w:lvl w:ilvl="0" w:tplc="5AA0016A">
      <w:start w:val="1"/>
      <w:numFmt w:val="bullet"/>
      <w:lvlText w:val=""/>
      <w:lvlJc w:val="left"/>
      <w:pPr>
        <w:ind w:left="720" w:hanging="360"/>
      </w:pPr>
      <w:rPr>
        <w:rFonts w:ascii="Symbol" w:hAnsi="Symbol" w:hint="default"/>
      </w:rPr>
    </w:lvl>
    <w:lvl w:ilvl="1" w:tplc="ABA2F9DC">
      <w:start w:val="1"/>
      <w:numFmt w:val="bullet"/>
      <w:lvlText w:val="o"/>
      <w:lvlJc w:val="left"/>
      <w:pPr>
        <w:ind w:left="1440" w:hanging="360"/>
      </w:pPr>
      <w:rPr>
        <w:rFonts w:ascii="Courier New" w:hAnsi="Courier New" w:hint="default"/>
      </w:rPr>
    </w:lvl>
    <w:lvl w:ilvl="2" w:tplc="324E47BA">
      <w:start w:val="1"/>
      <w:numFmt w:val="bullet"/>
      <w:lvlText w:val=""/>
      <w:lvlJc w:val="left"/>
      <w:pPr>
        <w:ind w:left="2160" w:hanging="360"/>
      </w:pPr>
      <w:rPr>
        <w:rFonts w:ascii="Wingdings" w:hAnsi="Wingdings" w:hint="default"/>
      </w:rPr>
    </w:lvl>
    <w:lvl w:ilvl="3" w:tplc="230C063E">
      <w:start w:val="1"/>
      <w:numFmt w:val="bullet"/>
      <w:lvlText w:val=""/>
      <w:lvlJc w:val="left"/>
      <w:pPr>
        <w:ind w:left="2880" w:hanging="360"/>
      </w:pPr>
      <w:rPr>
        <w:rFonts w:ascii="Symbol" w:hAnsi="Symbol" w:hint="default"/>
      </w:rPr>
    </w:lvl>
    <w:lvl w:ilvl="4" w:tplc="BE4C2076">
      <w:start w:val="1"/>
      <w:numFmt w:val="bullet"/>
      <w:lvlText w:val="o"/>
      <w:lvlJc w:val="left"/>
      <w:pPr>
        <w:ind w:left="3600" w:hanging="360"/>
      </w:pPr>
      <w:rPr>
        <w:rFonts w:ascii="Courier New" w:hAnsi="Courier New" w:hint="default"/>
      </w:rPr>
    </w:lvl>
    <w:lvl w:ilvl="5" w:tplc="AAF024AA">
      <w:start w:val="1"/>
      <w:numFmt w:val="bullet"/>
      <w:lvlText w:val=""/>
      <w:lvlJc w:val="left"/>
      <w:pPr>
        <w:ind w:left="4320" w:hanging="360"/>
      </w:pPr>
      <w:rPr>
        <w:rFonts w:ascii="Wingdings" w:hAnsi="Wingdings" w:hint="default"/>
      </w:rPr>
    </w:lvl>
    <w:lvl w:ilvl="6" w:tplc="EFF41FAE">
      <w:start w:val="1"/>
      <w:numFmt w:val="bullet"/>
      <w:lvlText w:val=""/>
      <w:lvlJc w:val="left"/>
      <w:pPr>
        <w:ind w:left="5040" w:hanging="360"/>
      </w:pPr>
      <w:rPr>
        <w:rFonts w:ascii="Symbol" w:hAnsi="Symbol" w:hint="default"/>
      </w:rPr>
    </w:lvl>
    <w:lvl w:ilvl="7" w:tplc="A5CC2882">
      <w:start w:val="1"/>
      <w:numFmt w:val="bullet"/>
      <w:lvlText w:val="o"/>
      <w:lvlJc w:val="left"/>
      <w:pPr>
        <w:ind w:left="5760" w:hanging="360"/>
      </w:pPr>
      <w:rPr>
        <w:rFonts w:ascii="Courier New" w:hAnsi="Courier New" w:hint="default"/>
      </w:rPr>
    </w:lvl>
    <w:lvl w:ilvl="8" w:tplc="7F52F9E2">
      <w:start w:val="1"/>
      <w:numFmt w:val="bullet"/>
      <w:lvlText w:val=""/>
      <w:lvlJc w:val="left"/>
      <w:pPr>
        <w:ind w:left="6480" w:hanging="360"/>
      </w:pPr>
      <w:rPr>
        <w:rFonts w:ascii="Wingdings" w:hAnsi="Wingdings" w:hint="default"/>
      </w:rPr>
    </w:lvl>
  </w:abstractNum>
  <w:abstractNum w:abstractNumId="15">
    <w:nsid w:val="5C435206"/>
    <w:multiLevelType w:val="hybridMultilevel"/>
    <w:tmpl w:val="D5C44C3E"/>
    <w:lvl w:ilvl="0" w:tplc="5B1CD7DA">
      <w:start w:val="1"/>
      <w:numFmt w:val="bullet"/>
      <w:lvlText w:val=""/>
      <w:lvlJc w:val="left"/>
      <w:pPr>
        <w:ind w:left="720" w:hanging="360"/>
      </w:pPr>
      <w:rPr>
        <w:rFonts w:ascii="Symbol" w:hAnsi="Symbol" w:hint="default"/>
      </w:rPr>
    </w:lvl>
    <w:lvl w:ilvl="1" w:tplc="69FAF988">
      <w:start w:val="1"/>
      <w:numFmt w:val="bullet"/>
      <w:lvlText w:val="o"/>
      <w:lvlJc w:val="left"/>
      <w:pPr>
        <w:ind w:left="1440" w:hanging="360"/>
      </w:pPr>
      <w:rPr>
        <w:rFonts w:ascii="Courier New" w:hAnsi="Courier New" w:hint="default"/>
      </w:rPr>
    </w:lvl>
    <w:lvl w:ilvl="2" w:tplc="90C0793E">
      <w:start w:val="1"/>
      <w:numFmt w:val="bullet"/>
      <w:lvlText w:val=""/>
      <w:lvlJc w:val="left"/>
      <w:pPr>
        <w:ind w:left="2160" w:hanging="360"/>
      </w:pPr>
      <w:rPr>
        <w:rFonts w:ascii="Wingdings" w:hAnsi="Wingdings" w:hint="default"/>
      </w:rPr>
    </w:lvl>
    <w:lvl w:ilvl="3" w:tplc="C5B66F4A">
      <w:start w:val="1"/>
      <w:numFmt w:val="bullet"/>
      <w:lvlText w:val=""/>
      <w:lvlJc w:val="left"/>
      <w:pPr>
        <w:ind w:left="2880" w:hanging="360"/>
      </w:pPr>
      <w:rPr>
        <w:rFonts w:ascii="Symbol" w:hAnsi="Symbol" w:hint="default"/>
      </w:rPr>
    </w:lvl>
    <w:lvl w:ilvl="4" w:tplc="07D6DB14">
      <w:start w:val="1"/>
      <w:numFmt w:val="bullet"/>
      <w:lvlText w:val="o"/>
      <w:lvlJc w:val="left"/>
      <w:pPr>
        <w:ind w:left="3600" w:hanging="360"/>
      </w:pPr>
      <w:rPr>
        <w:rFonts w:ascii="Courier New" w:hAnsi="Courier New" w:hint="default"/>
      </w:rPr>
    </w:lvl>
    <w:lvl w:ilvl="5" w:tplc="42B4555A">
      <w:start w:val="1"/>
      <w:numFmt w:val="bullet"/>
      <w:lvlText w:val=""/>
      <w:lvlJc w:val="left"/>
      <w:pPr>
        <w:ind w:left="4320" w:hanging="360"/>
      </w:pPr>
      <w:rPr>
        <w:rFonts w:ascii="Wingdings" w:hAnsi="Wingdings" w:hint="default"/>
      </w:rPr>
    </w:lvl>
    <w:lvl w:ilvl="6" w:tplc="EE6E8E92">
      <w:start w:val="1"/>
      <w:numFmt w:val="bullet"/>
      <w:lvlText w:val=""/>
      <w:lvlJc w:val="left"/>
      <w:pPr>
        <w:ind w:left="5040" w:hanging="360"/>
      </w:pPr>
      <w:rPr>
        <w:rFonts w:ascii="Symbol" w:hAnsi="Symbol" w:hint="default"/>
      </w:rPr>
    </w:lvl>
    <w:lvl w:ilvl="7" w:tplc="06261BC2">
      <w:start w:val="1"/>
      <w:numFmt w:val="bullet"/>
      <w:lvlText w:val="o"/>
      <w:lvlJc w:val="left"/>
      <w:pPr>
        <w:ind w:left="5760" w:hanging="360"/>
      </w:pPr>
      <w:rPr>
        <w:rFonts w:ascii="Courier New" w:hAnsi="Courier New" w:hint="default"/>
      </w:rPr>
    </w:lvl>
    <w:lvl w:ilvl="8" w:tplc="61BA7CD0">
      <w:start w:val="1"/>
      <w:numFmt w:val="bullet"/>
      <w:lvlText w:val=""/>
      <w:lvlJc w:val="left"/>
      <w:pPr>
        <w:ind w:left="6480" w:hanging="360"/>
      </w:pPr>
      <w:rPr>
        <w:rFonts w:ascii="Wingdings" w:hAnsi="Wingdings" w:hint="default"/>
      </w:rPr>
    </w:lvl>
  </w:abstractNum>
  <w:abstractNum w:abstractNumId="16">
    <w:nsid w:val="5C8062E1"/>
    <w:multiLevelType w:val="hybridMultilevel"/>
    <w:tmpl w:val="2F867900"/>
    <w:lvl w:ilvl="0" w:tplc="40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21B6508"/>
    <w:multiLevelType w:val="hybridMultilevel"/>
    <w:tmpl w:val="5450D9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51D4A95"/>
    <w:multiLevelType w:val="hybridMultilevel"/>
    <w:tmpl w:val="0998581C"/>
    <w:lvl w:ilvl="0" w:tplc="4009000B">
      <w:start w:val="1"/>
      <w:numFmt w:val="bullet"/>
      <w:lvlText w:val=""/>
      <w:lvlJc w:val="left"/>
      <w:pPr>
        <w:ind w:left="786" w:hanging="360"/>
      </w:pPr>
      <w:rPr>
        <w:rFonts w:ascii="Wingdings" w:hAnsi="Wingding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nsid w:val="66A341CD"/>
    <w:multiLevelType w:val="hybridMultilevel"/>
    <w:tmpl w:val="76DC617C"/>
    <w:lvl w:ilvl="0" w:tplc="61E89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92AD2"/>
    <w:multiLevelType w:val="hybridMultilevel"/>
    <w:tmpl w:val="C65C5CB8"/>
    <w:lvl w:ilvl="0" w:tplc="54664B30">
      <w:start w:val="1"/>
      <w:numFmt w:val="bullet"/>
      <w:lvlText w:val=""/>
      <w:lvlJc w:val="left"/>
      <w:pPr>
        <w:ind w:left="720" w:hanging="360"/>
      </w:pPr>
      <w:rPr>
        <w:rFonts w:ascii="Symbol" w:hAnsi="Symbol" w:hint="default"/>
      </w:rPr>
    </w:lvl>
    <w:lvl w:ilvl="1" w:tplc="C4185ABE">
      <w:start w:val="1"/>
      <w:numFmt w:val="bullet"/>
      <w:lvlText w:val="o"/>
      <w:lvlJc w:val="left"/>
      <w:pPr>
        <w:ind w:left="1440" w:hanging="360"/>
      </w:pPr>
      <w:rPr>
        <w:rFonts w:ascii="Courier New" w:hAnsi="Courier New" w:hint="default"/>
      </w:rPr>
    </w:lvl>
    <w:lvl w:ilvl="2" w:tplc="BCC66D4E">
      <w:start w:val="1"/>
      <w:numFmt w:val="bullet"/>
      <w:lvlText w:val=""/>
      <w:lvlJc w:val="left"/>
      <w:pPr>
        <w:ind w:left="2160" w:hanging="360"/>
      </w:pPr>
      <w:rPr>
        <w:rFonts w:ascii="Wingdings" w:hAnsi="Wingdings" w:hint="default"/>
      </w:rPr>
    </w:lvl>
    <w:lvl w:ilvl="3" w:tplc="E24614C0">
      <w:start w:val="1"/>
      <w:numFmt w:val="bullet"/>
      <w:lvlText w:val=""/>
      <w:lvlJc w:val="left"/>
      <w:pPr>
        <w:ind w:left="2880" w:hanging="360"/>
      </w:pPr>
      <w:rPr>
        <w:rFonts w:ascii="Symbol" w:hAnsi="Symbol" w:hint="default"/>
      </w:rPr>
    </w:lvl>
    <w:lvl w:ilvl="4" w:tplc="8844169E">
      <w:start w:val="1"/>
      <w:numFmt w:val="bullet"/>
      <w:lvlText w:val="o"/>
      <w:lvlJc w:val="left"/>
      <w:pPr>
        <w:ind w:left="3600" w:hanging="360"/>
      </w:pPr>
      <w:rPr>
        <w:rFonts w:ascii="Courier New" w:hAnsi="Courier New" w:hint="default"/>
      </w:rPr>
    </w:lvl>
    <w:lvl w:ilvl="5" w:tplc="1ACA1B86">
      <w:start w:val="1"/>
      <w:numFmt w:val="bullet"/>
      <w:lvlText w:val=""/>
      <w:lvlJc w:val="left"/>
      <w:pPr>
        <w:ind w:left="4320" w:hanging="360"/>
      </w:pPr>
      <w:rPr>
        <w:rFonts w:ascii="Wingdings" w:hAnsi="Wingdings" w:hint="default"/>
      </w:rPr>
    </w:lvl>
    <w:lvl w:ilvl="6" w:tplc="48148FB0">
      <w:start w:val="1"/>
      <w:numFmt w:val="bullet"/>
      <w:lvlText w:val=""/>
      <w:lvlJc w:val="left"/>
      <w:pPr>
        <w:ind w:left="5040" w:hanging="360"/>
      </w:pPr>
      <w:rPr>
        <w:rFonts w:ascii="Symbol" w:hAnsi="Symbol" w:hint="default"/>
      </w:rPr>
    </w:lvl>
    <w:lvl w:ilvl="7" w:tplc="C13CB786">
      <w:start w:val="1"/>
      <w:numFmt w:val="bullet"/>
      <w:lvlText w:val="o"/>
      <w:lvlJc w:val="left"/>
      <w:pPr>
        <w:ind w:left="5760" w:hanging="360"/>
      </w:pPr>
      <w:rPr>
        <w:rFonts w:ascii="Courier New" w:hAnsi="Courier New" w:hint="default"/>
      </w:rPr>
    </w:lvl>
    <w:lvl w:ilvl="8" w:tplc="368CE42E">
      <w:start w:val="1"/>
      <w:numFmt w:val="bullet"/>
      <w:lvlText w:val=""/>
      <w:lvlJc w:val="left"/>
      <w:pPr>
        <w:ind w:left="6480" w:hanging="360"/>
      </w:pPr>
      <w:rPr>
        <w:rFonts w:ascii="Wingdings" w:hAnsi="Wingdings" w:hint="default"/>
      </w:rPr>
    </w:lvl>
  </w:abstractNum>
  <w:abstractNum w:abstractNumId="21">
    <w:nsid w:val="79E22BCF"/>
    <w:multiLevelType w:val="multilevel"/>
    <w:tmpl w:val="CA1ABB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5"/>
  </w:num>
  <w:num w:numId="3">
    <w:abstractNumId w:val="14"/>
  </w:num>
  <w:num w:numId="4">
    <w:abstractNumId w:val="20"/>
  </w:num>
  <w:num w:numId="5">
    <w:abstractNumId w:val="7"/>
  </w:num>
  <w:num w:numId="6">
    <w:abstractNumId w:val="10"/>
  </w:num>
  <w:num w:numId="7">
    <w:abstractNumId w:val="9"/>
  </w:num>
  <w:num w:numId="8">
    <w:abstractNumId w:val="18"/>
  </w:num>
  <w:num w:numId="9">
    <w:abstractNumId w:val="3"/>
  </w:num>
  <w:num w:numId="10">
    <w:abstractNumId w:val="11"/>
  </w:num>
  <w:num w:numId="11">
    <w:abstractNumId w:val="6"/>
  </w:num>
  <w:num w:numId="12">
    <w:abstractNumId w:val="0"/>
  </w:num>
  <w:num w:numId="13">
    <w:abstractNumId w:val="1"/>
  </w:num>
  <w:num w:numId="14">
    <w:abstractNumId w:val="19"/>
  </w:num>
  <w:num w:numId="15">
    <w:abstractNumId w:val="12"/>
  </w:num>
  <w:num w:numId="16">
    <w:abstractNumId w:val="4"/>
  </w:num>
  <w:num w:numId="17">
    <w:abstractNumId w:val="5"/>
  </w:num>
  <w:num w:numId="18">
    <w:abstractNumId w:val="8"/>
  </w:num>
  <w:num w:numId="19">
    <w:abstractNumId w:val="16"/>
  </w:num>
  <w:num w:numId="20">
    <w:abstractNumId w:val="21"/>
  </w:num>
  <w:num w:numId="21">
    <w:abstractNumId w:val="13"/>
  </w:num>
  <w:num w:numId="22">
    <w:abstractNumId w:val="17"/>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 Staden, Marius">
    <w15:presenceInfo w15:providerId="AD" w15:userId="S-1-5-21-1229272821-448539723-682003330-214286"/>
  </w15:person>
  <w15:person w15:author="Ganesh Kommana">
    <w15:presenceInfo w15:providerId="AD" w15:userId="S-1-5-21-1911934475-758180385-1274306719-14836"/>
  </w15:person>
  <w15:person w15:author="Venkata  Asha Latha MADAMALA">
    <w15:presenceInfo w15:providerId="AD" w15:userId="S-1-5-21-1911934475-758180385-1274306719-3982"/>
  </w15:person>
  <w15:person w15:author="Prado, Wender">
    <w15:presenceInfo w15:providerId="AD" w15:userId="S-1-5-21-1229272821-448539723-682003330-225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61"/>
    <w:rsid w:val="000019AE"/>
    <w:rsid w:val="000108AB"/>
    <w:rsid w:val="000228F7"/>
    <w:rsid w:val="00023DC6"/>
    <w:rsid w:val="00026188"/>
    <w:rsid w:val="00040624"/>
    <w:rsid w:val="0004260D"/>
    <w:rsid w:val="00045891"/>
    <w:rsid w:val="000514D9"/>
    <w:rsid w:val="00077B84"/>
    <w:rsid w:val="00092FD8"/>
    <w:rsid w:val="000A0D0C"/>
    <w:rsid w:val="000B2E62"/>
    <w:rsid w:val="000C228A"/>
    <w:rsid w:val="000D3BCB"/>
    <w:rsid w:val="000D79C7"/>
    <w:rsid w:val="000E04ED"/>
    <w:rsid w:val="000E1C71"/>
    <w:rsid w:val="000E1F1E"/>
    <w:rsid w:val="000F3073"/>
    <w:rsid w:val="001005A0"/>
    <w:rsid w:val="001378CF"/>
    <w:rsid w:val="00147B51"/>
    <w:rsid w:val="00151872"/>
    <w:rsid w:val="0016261B"/>
    <w:rsid w:val="0016604F"/>
    <w:rsid w:val="00176DB1"/>
    <w:rsid w:val="00193802"/>
    <w:rsid w:val="001A0A82"/>
    <w:rsid w:val="001B3AF3"/>
    <w:rsid w:val="001C4BEC"/>
    <w:rsid w:val="001E6036"/>
    <w:rsid w:val="00210D87"/>
    <w:rsid w:val="00212A85"/>
    <w:rsid w:val="0023629A"/>
    <w:rsid w:val="0024568E"/>
    <w:rsid w:val="00261826"/>
    <w:rsid w:val="00267997"/>
    <w:rsid w:val="0027252F"/>
    <w:rsid w:val="00273796"/>
    <w:rsid w:val="0027661B"/>
    <w:rsid w:val="00277774"/>
    <w:rsid w:val="00277F98"/>
    <w:rsid w:val="00283AF3"/>
    <w:rsid w:val="00291DF0"/>
    <w:rsid w:val="0029428A"/>
    <w:rsid w:val="002A2A8E"/>
    <w:rsid w:val="002B17E2"/>
    <w:rsid w:val="002B2736"/>
    <w:rsid w:val="002B3534"/>
    <w:rsid w:val="002C61DF"/>
    <w:rsid w:val="002D210D"/>
    <w:rsid w:val="002E25A9"/>
    <w:rsid w:val="002E4B43"/>
    <w:rsid w:val="00314C44"/>
    <w:rsid w:val="00315AF9"/>
    <w:rsid w:val="003203B2"/>
    <w:rsid w:val="0033060A"/>
    <w:rsid w:val="00331349"/>
    <w:rsid w:val="0033283C"/>
    <w:rsid w:val="00370F1C"/>
    <w:rsid w:val="0037293A"/>
    <w:rsid w:val="003A3C27"/>
    <w:rsid w:val="003B022A"/>
    <w:rsid w:val="003B5225"/>
    <w:rsid w:val="003C144A"/>
    <w:rsid w:val="003D0E33"/>
    <w:rsid w:val="003D34AC"/>
    <w:rsid w:val="003E3C08"/>
    <w:rsid w:val="003E5C62"/>
    <w:rsid w:val="003F064A"/>
    <w:rsid w:val="003F10DB"/>
    <w:rsid w:val="003F12E5"/>
    <w:rsid w:val="004030CE"/>
    <w:rsid w:val="0040784C"/>
    <w:rsid w:val="004102C8"/>
    <w:rsid w:val="00415E05"/>
    <w:rsid w:val="00416C40"/>
    <w:rsid w:val="00420198"/>
    <w:rsid w:val="00430BEC"/>
    <w:rsid w:val="004343BC"/>
    <w:rsid w:val="00440923"/>
    <w:rsid w:val="00450B21"/>
    <w:rsid w:val="004558F9"/>
    <w:rsid w:val="00471936"/>
    <w:rsid w:val="00471C9D"/>
    <w:rsid w:val="004731B2"/>
    <w:rsid w:val="004737DD"/>
    <w:rsid w:val="00477363"/>
    <w:rsid w:val="004A46C3"/>
    <w:rsid w:val="004A4DD8"/>
    <w:rsid w:val="004D1CC9"/>
    <w:rsid w:val="004E1B06"/>
    <w:rsid w:val="004E6AF3"/>
    <w:rsid w:val="004F54A8"/>
    <w:rsid w:val="0051274F"/>
    <w:rsid w:val="0052450A"/>
    <w:rsid w:val="00531185"/>
    <w:rsid w:val="00553E84"/>
    <w:rsid w:val="00553EA0"/>
    <w:rsid w:val="005771B3"/>
    <w:rsid w:val="005A4FF4"/>
    <w:rsid w:val="005D2BE6"/>
    <w:rsid w:val="005D4651"/>
    <w:rsid w:val="005D5564"/>
    <w:rsid w:val="005D610C"/>
    <w:rsid w:val="005D7E32"/>
    <w:rsid w:val="005E1633"/>
    <w:rsid w:val="005F6B8B"/>
    <w:rsid w:val="005F76A9"/>
    <w:rsid w:val="00607DF1"/>
    <w:rsid w:val="006114B4"/>
    <w:rsid w:val="00616E9E"/>
    <w:rsid w:val="00657C81"/>
    <w:rsid w:val="00665C93"/>
    <w:rsid w:val="00683DF8"/>
    <w:rsid w:val="00690B48"/>
    <w:rsid w:val="006969F9"/>
    <w:rsid w:val="006A7D90"/>
    <w:rsid w:val="006C2F34"/>
    <w:rsid w:val="006C6014"/>
    <w:rsid w:val="006C60D0"/>
    <w:rsid w:val="006C62DD"/>
    <w:rsid w:val="006D6852"/>
    <w:rsid w:val="006D7299"/>
    <w:rsid w:val="006F0A99"/>
    <w:rsid w:val="006F62B0"/>
    <w:rsid w:val="00700161"/>
    <w:rsid w:val="007135CD"/>
    <w:rsid w:val="00714EDB"/>
    <w:rsid w:val="00725A70"/>
    <w:rsid w:val="00743DE6"/>
    <w:rsid w:val="0074706E"/>
    <w:rsid w:val="007474DD"/>
    <w:rsid w:val="00747ADF"/>
    <w:rsid w:val="00790A51"/>
    <w:rsid w:val="007A4247"/>
    <w:rsid w:val="007D169F"/>
    <w:rsid w:val="007D2BA0"/>
    <w:rsid w:val="007D5414"/>
    <w:rsid w:val="007E313B"/>
    <w:rsid w:val="007E4ABF"/>
    <w:rsid w:val="007E6F08"/>
    <w:rsid w:val="00824024"/>
    <w:rsid w:val="00825C35"/>
    <w:rsid w:val="008360CB"/>
    <w:rsid w:val="008475D3"/>
    <w:rsid w:val="0085385A"/>
    <w:rsid w:val="00854175"/>
    <w:rsid w:val="008652C3"/>
    <w:rsid w:val="00882B7E"/>
    <w:rsid w:val="00892B7D"/>
    <w:rsid w:val="008946E7"/>
    <w:rsid w:val="008A478E"/>
    <w:rsid w:val="008B02F9"/>
    <w:rsid w:val="008B1363"/>
    <w:rsid w:val="008D68CD"/>
    <w:rsid w:val="008E48F5"/>
    <w:rsid w:val="008E7C28"/>
    <w:rsid w:val="008F6172"/>
    <w:rsid w:val="00916519"/>
    <w:rsid w:val="00916549"/>
    <w:rsid w:val="009349A4"/>
    <w:rsid w:val="00942581"/>
    <w:rsid w:val="00950042"/>
    <w:rsid w:val="00955131"/>
    <w:rsid w:val="0096288B"/>
    <w:rsid w:val="009638A0"/>
    <w:rsid w:val="0096746B"/>
    <w:rsid w:val="00977EF9"/>
    <w:rsid w:val="0098587D"/>
    <w:rsid w:val="00990EB9"/>
    <w:rsid w:val="00995E57"/>
    <w:rsid w:val="009B0B9A"/>
    <w:rsid w:val="009F18E2"/>
    <w:rsid w:val="009F355E"/>
    <w:rsid w:val="009F5DDC"/>
    <w:rsid w:val="00A008CC"/>
    <w:rsid w:val="00A01167"/>
    <w:rsid w:val="00A07C55"/>
    <w:rsid w:val="00A17683"/>
    <w:rsid w:val="00A32BAA"/>
    <w:rsid w:val="00A3359A"/>
    <w:rsid w:val="00A41CB9"/>
    <w:rsid w:val="00A51991"/>
    <w:rsid w:val="00A842D8"/>
    <w:rsid w:val="00A86053"/>
    <w:rsid w:val="00A92BAA"/>
    <w:rsid w:val="00A9303E"/>
    <w:rsid w:val="00AB25DC"/>
    <w:rsid w:val="00AF4228"/>
    <w:rsid w:val="00AF52AB"/>
    <w:rsid w:val="00B028E5"/>
    <w:rsid w:val="00B04921"/>
    <w:rsid w:val="00B11B1D"/>
    <w:rsid w:val="00B174B3"/>
    <w:rsid w:val="00B216A3"/>
    <w:rsid w:val="00B25568"/>
    <w:rsid w:val="00B432E8"/>
    <w:rsid w:val="00B47AAA"/>
    <w:rsid w:val="00B47C68"/>
    <w:rsid w:val="00B75624"/>
    <w:rsid w:val="00B87240"/>
    <w:rsid w:val="00BB420C"/>
    <w:rsid w:val="00BC4E26"/>
    <w:rsid w:val="00BC547A"/>
    <w:rsid w:val="00BC76CC"/>
    <w:rsid w:val="00BE0629"/>
    <w:rsid w:val="00BF6256"/>
    <w:rsid w:val="00BF72C0"/>
    <w:rsid w:val="00C0609A"/>
    <w:rsid w:val="00C15800"/>
    <w:rsid w:val="00C17461"/>
    <w:rsid w:val="00C33C38"/>
    <w:rsid w:val="00C53F2E"/>
    <w:rsid w:val="00C55E3D"/>
    <w:rsid w:val="00C70259"/>
    <w:rsid w:val="00C94E85"/>
    <w:rsid w:val="00CA10B5"/>
    <w:rsid w:val="00CA249E"/>
    <w:rsid w:val="00CD015A"/>
    <w:rsid w:val="00CD7C0C"/>
    <w:rsid w:val="00CE0A59"/>
    <w:rsid w:val="00CE3132"/>
    <w:rsid w:val="00D04145"/>
    <w:rsid w:val="00D17D5C"/>
    <w:rsid w:val="00D265EC"/>
    <w:rsid w:val="00D32412"/>
    <w:rsid w:val="00D3462C"/>
    <w:rsid w:val="00D67308"/>
    <w:rsid w:val="00D75281"/>
    <w:rsid w:val="00D964EA"/>
    <w:rsid w:val="00DA2946"/>
    <w:rsid w:val="00DA5A02"/>
    <w:rsid w:val="00DA5E8C"/>
    <w:rsid w:val="00DB4503"/>
    <w:rsid w:val="00DB5F76"/>
    <w:rsid w:val="00DE07CE"/>
    <w:rsid w:val="00DF7A7C"/>
    <w:rsid w:val="00E00293"/>
    <w:rsid w:val="00E143EE"/>
    <w:rsid w:val="00E24C04"/>
    <w:rsid w:val="00E42D8C"/>
    <w:rsid w:val="00E531DC"/>
    <w:rsid w:val="00E62DEB"/>
    <w:rsid w:val="00E66375"/>
    <w:rsid w:val="00E74123"/>
    <w:rsid w:val="00E81C9B"/>
    <w:rsid w:val="00E938E1"/>
    <w:rsid w:val="00E959EB"/>
    <w:rsid w:val="00EC4706"/>
    <w:rsid w:val="00EC70BE"/>
    <w:rsid w:val="00ED5054"/>
    <w:rsid w:val="00ED5488"/>
    <w:rsid w:val="00ED74C8"/>
    <w:rsid w:val="00EE4025"/>
    <w:rsid w:val="00EE62C0"/>
    <w:rsid w:val="00EF4477"/>
    <w:rsid w:val="00EF5B4C"/>
    <w:rsid w:val="00EF5B9B"/>
    <w:rsid w:val="00EF6BFF"/>
    <w:rsid w:val="00F00B52"/>
    <w:rsid w:val="00F345A2"/>
    <w:rsid w:val="00F34E77"/>
    <w:rsid w:val="00F7294F"/>
    <w:rsid w:val="00F92DB2"/>
    <w:rsid w:val="00F95706"/>
    <w:rsid w:val="00FA066A"/>
    <w:rsid w:val="00FD105F"/>
    <w:rsid w:val="00FD4901"/>
    <w:rsid w:val="00FE75C1"/>
    <w:rsid w:val="00FF5EDA"/>
    <w:rsid w:val="072D7919"/>
    <w:rsid w:val="0A292197"/>
    <w:rsid w:val="0DA9273E"/>
    <w:rsid w:val="11F96401"/>
    <w:rsid w:val="1208143A"/>
    <w:rsid w:val="134E272C"/>
    <w:rsid w:val="14E7E1AE"/>
    <w:rsid w:val="19207B3E"/>
    <w:rsid w:val="19E5790C"/>
    <w:rsid w:val="1AB8B7A4"/>
    <w:rsid w:val="1AE1E0F4"/>
    <w:rsid w:val="1E4FDD05"/>
    <w:rsid w:val="1EBCCFA3"/>
    <w:rsid w:val="2032AD36"/>
    <w:rsid w:val="2252AE43"/>
    <w:rsid w:val="25982B93"/>
    <w:rsid w:val="25B4484D"/>
    <w:rsid w:val="26C81B5D"/>
    <w:rsid w:val="26EF6CA9"/>
    <w:rsid w:val="288A1293"/>
    <w:rsid w:val="28E4BBAA"/>
    <w:rsid w:val="2ADAAC1E"/>
    <w:rsid w:val="2C8E2417"/>
    <w:rsid w:val="2D6307E2"/>
    <w:rsid w:val="2EA47664"/>
    <w:rsid w:val="2F7E101F"/>
    <w:rsid w:val="2F957214"/>
    <w:rsid w:val="31262E1D"/>
    <w:rsid w:val="31536613"/>
    <w:rsid w:val="34855BBF"/>
    <w:rsid w:val="36FC6346"/>
    <w:rsid w:val="3887A832"/>
    <w:rsid w:val="3B4600D3"/>
    <w:rsid w:val="3DC2E8DA"/>
    <w:rsid w:val="3DEC9377"/>
    <w:rsid w:val="418DA074"/>
    <w:rsid w:val="45489E7A"/>
    <w:rsid w:val="4AA4D079"/>
    <w:rsid w:val="4AB18779"/>
    <w:rsid w:val="4D3ECC41"/>
    <w:rsid w:val="4E437836"/>
    <w:rsid w:val="544ED733"/>
    <w:rsid w:val="5867580E"/>
    <w:rsid w:val="5C005BF0"/>
    <w:rsid w:val="600ABE2E"/>
    <w:rsid w:val="60803E74"/>
    <w:rsid w:val="68339C6B"/>
    <w:rsid w:val="6B1A683C"/>
    <w:rsid w:val="6E6F417A"/>
    <w:rsid w:val="7048E4EE"/>
    <w:rsid w:val="722AC0E9"/>
    <w:rsid w:val="73917535"/>
    <w:rsid w:val="773A9B21"/>
    <w:rsid w:val="7863C134"/>
    <w:rsid w:val="78E43DA5"/>
    <w:rsid w:val="7E7CD7C9"/>
    <w:rsid w:val="7F16BC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7B9D"/>
  <w15:docId w15:val="{9FF6C9FC-7220-4B77-979C-1ED214AD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193802"/>
    <w:pPr>
      <w:numPr>
        <w:numId w:val="5"/>
      </w:numPr>
      <w:pBdr>
        <w:top w:val="single" w:sz="24" w:space="0" w:color="1B587C"/>
        <w:left w:val="single" w:sz="24" w:space="0" w:color="1B587C"/>
        <w:bottom w:val="single" w:sz="24" w:space="0" w:color="1B587C"/>
        <w:right w:val="single" w:sz="24" w:space="0" w:color="1B587C"/>
      </w:pBdr>
      <w:shd w:val="clear" w:color="auto" w:fill="1B587C"/>
      <w:spacing w:before="200" w:after="120"/>
      <w:outlineLvl w:val="0"/>
    </w:pPr>
    <w:rPr>
      <w:rFonts w:ascii="Calibri" w:eastAsia="MS Mincho" w:hAnsi="Calibri" w:cs="Arial"/>
      <w:b/>
      <w:bCs/>
      <w:caps/>
      <w:color w:val="FFFFFF"/>
      <w:spacing w:val="15"/>
      <w:sz w:val="18"/>
      <w:szCs w:val="18"/>
      <w:lang w:val="en-US" w:bidi="en-US"/>
    </w:rPr>
  </w:style>
  <w:style w:type="paragraph" w:styleId="Heading3">
    <w:name w:val="heading 3"/>
    <w:basedOn w:val="Normal"/>
    <w:next w:val="Normal"/>
    <w:link w:val="Heading3Char"/>
    <w:uiPriority w:val="9"/>
    <w:semiHidden/>
    <w:unhideWhenUsed/>
    <w:qFormat/>
    <w:rsid w:val="00B432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B432E8"/>
    <w:pPr>
      <w:numPr>
        <w:ilvl w:val="3"/>
        <w:numId w:val="5"/>
      </w:numPr>
      <w:adjustRightInd w:val="0"/>
      <w:snapToGrid w:val="0"/>
      <w:spacing w:after="240" w:line="240" w:lineRule="auto"/>
      <w:jc w:val="both"/>
      <w:outlineLvl w:val="3"/>
    </w:pPr>
    <w:rPr>
      <w:rFonts w:ascii="Arial" w:eastAsia="Times New Roman" w:hAnsi="Arial" w:cs="Times New Roman"/>
      <w:sz w:val="20"/>
      <w:szCs w:val="20"/>
      <w:lang w:val="en-GB" w:eastAsia="en-GB"/>
    </w:rPr>
  </w:style>
  <w:style w:type="paragraph" w:styleId="Heading5">
    <w:name w:val="heading 5"/>
    <w:basedOn w:val="Normal"/>
    <w:next w:val="BodyText"/>
    <w:link w:val="Heading5Char"/>
    <w:qFormat/>
    <w:rsid w:val="00B432E8"/>
    <w:pPr>
      <w:numPr>
        <w:ilvl w:val="4"/>
        <w:numId w:val="5"/>
      </w:numPr>
      <w:pBdr>
        <w:bottom w:val="single" w:sz="8" w:space="6" w:color="00A28A"/>
      </w:pBdr>
      <w:adjustRightInd w:val="0"/>
      <w:snapToGrid w:val="0"/>
      <w:spacing w:after="240" w:line="240" w:lineRule="auto"/>
      <w:jc w:val="both"/>
      <w:outlineLvl w:val="4"/>
    </w:pPr>
    <w:rPr>
      <w:rFonts w:ascii="Arial" w:eastAsia="Times New Roman" w:hAnsi="Arial" w:cs="Times New Roman"/>
      <w:b/>
      <w:color w:val="00A28A"/>
      <w:sz w:val="32"/>
      <w:szCs w:val="20"/>
      <w:lang w:val="en-GB" w:eastAsia="en-GB"/>
    </w:rPr>
  </w:style>
  <w:style w:type="paragraph" w:styleId="Heading6">
    <w:name w:val="heading 6"/>
    <w:basedOn w:val="Heading3"/>
    <w:next w:val="BodyText"/>
    <w:link w:val="Heading6Char"/>
    <w:qFormat/>
    <w:rsid w:val="00B432E8"/>
    <w:pPr>
      <w:keepLines w:val="0"/>
      <w:numPr>
        <w:ilvl w:val="5"/>
        <w:numId w:val="5"/>
      </w:numPr>
      <w:adjustRightInd w:val="0"/>
      <w:snapToGrid w:val="0"/>
      <w:spacing w:before="120" w:after="120" w:line="240" w:lineRule="auto"/>
      <w:outlineLvl w:val="5"/>
    </w:pPr>
    <w:rPr>
      <w:rFonts w:ascii="Calibri" w:eastAsia="MS Mincho" w:hAnsi="Calibri" w:cs="Times New Roman"/>
      <w:bCs w:val="0"/>
      <w:i/>
      <w:color w:val="00A28A"/>
      <w:lang w:val="en-GB" w:eastAsia="en-GB"/>
    </w:rPr>
  </w:style>
  <w:style w:type="paragraph" w:styleId="Heading7">
    <w:name w:val="heading 7"/>
    <w:basedOn w:val="Normal"/>
    <w:next w:val="BodyText"/>
    <w:link w:val="Heading7Char"/>
    <w:qFormat/>
    <w:rsid w:val="00B432E8"/>
    <w:pPr>
      <w:numPr>
        <w:ilvl w:val="6"/>
        <w:numId w:val="5"/>
      </w:numPr>
      <w:adjustRightInd w:val="0"/>
      <w:snapToGrid w:val="0"/>
      <w:spacing w:before="120" w:after="240" w:line="240" w:lineRule="auto"/>
      <w:jc w:val="both"/>
      <w:outlineLvl w:val="6"/>
    </w:pPr>
    <w:rPr>
      <w:rFonts w:ascii="Arial" w:eastAsia="Times New Roman" w:hAnsi="Arial" w:cs="Times New Roman"/>
      <w:b/>
      <w:i/>
      <w:sz w:val="20"/>
      <w:szCs w:val="20"/>
      <w:lang w:val="en-GB" w:eastAsia="en-GB"/>
    </w:rPr>
  </w:style>
  <w:style w:type="paragraph" w:styleId="Heading8">
    <w:name w:val="heading 8"/>
    <w:basedOn w:val="Normal"/>
    <w:next w:val="BodyText"/>
    <w:link w:val="Heading8Char"/>
    <w:qFormat/>
    <w:rsid w:val="00B432E8"/>
    <w:pPr>
      <w:numPr>
        <w:ilvl w:val="7"/>
        <w:numId w:val="5"/>
      </w:numPr>
      <w:adjustRightInd w:val="0"/>
      <w:snapToGrid w:val="0"/>
      <w:spacing w:before="120" w:after="240" w:line="240" w:lineRule="auto"/>
      <w:jc w:val="both"/>
      <w:outlineLvl w:val="7"/>
    </w:pPr>
    <w:rPr>
      <w:rFonts w:ascii="Arial" w:eastAsia="Times New Roman" w:hAnsi="Arial" w:cs="Times New Roman"/>
      <w:b/>
      <w:sz w:val="20"/>
      <w:szCs w:val="20"/>
      <w:lang w:val="en-GB" w:eastAsia="en-GB"/>
    </w:rPr>
  </w:style>
  <w:style w:type="paragraph" w:styleId="Heading9">
    <w:name w:val="heading 9"/>
    <w:basedOn w:val="Heading8"/>
    <w:next w:val="Normal"/>
    <w:link w:val="Heading9Char"/>
    <w:qFormat/>
    <w:rsid w:val="00B432E8"/>
    <w:pPr>
      <w:pageBreakBefore/>
      <w:numPr>
        <w:ilvl w:val="8"/>
      </w:numP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28"/>
    <w:pPr>
      <w:ind w:left="720"/>
      <w:contextualSpacing/>
    </w:pPr>
  </w:style>
  <w:style w:type="character" w:styleId="Hyperlink">
    <w:name w:val="Hyperlink"/>
    <w:basedOn w:val="DefaultParagraphFont"/>
    <w:uiPriority w:val="99"/>
    <w:semiHidden/>
    <w:unhideWhenUsed/>
    <w:rsid w:val="00AF4228"/>
    <w:rPr>
      <w:color w:val="0000FF"/>
      <w:u w:val="single"/>
    </w:rPr>
  </w:style>
  <w:style w:type="paragraph" w:styleId="BalloonText">
    <w:name w:val="Balloon Text"/>
    <w:basedOn w:val="Normal"/>
    <w:link w:val="BalloonTextChar"/>
    <w:uiPriority w:val="99"/>
    <w:semiHidden/>
    <w:unhideWhenUsed/>
    <w:rsid w:val="00ED5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88"/>
    <w:rPr>
      <w:rFonts w:ascii="Tahoma" w:hAnsi="Tahoma" w:cs="Tahoma"/>
      <w:sz w:val="16"/>
      <w:szCs w:val="16"/>
    </w:rPr>
  </w:style>
  <w:style w:type="table" w:styleId="TableWeb1">
    <w:name w:val="Table Web 1"/>
    <w:basedOn w:val="TableNormal"/>
    <w:rsid w:val="00DA5E8C"/>
    <w:pPr>
      <w:spacing w:after="0" w:line="240" w:lineRule="auto"/>
    </w:pPr>
    <w:rPr>
      <w:rFonts w:ascii="Times New Roman" w:eastAsia="MS Mincho"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Left">
    <w:name w:val="Table Heading Left"/>
    <w:basedOn w:val="Normal"/>
    <w:semiHidden/>
    <w:rsid w:val="00B432E8"/>
    <w:pPr>
      <w:adjustRightInd w:val="0"/>
      <w:snapToGrid w:val="0"/>
      <w:spacing w:before="80" w:after="80" w:line="240" w:lineRule="auto"/>
      <w:jc w:val="both"/>
    </w:pPr>
    <w:rPr>
      <w:rFonts w:ascii="Arial" w:eastAsia="Times New Roman" w:hAnsi="Arial" w:cs="Arial"/>
      <w:b/>
      <w:color w:val="FFFFFF"/>
      <w:sz w:val="20"/>
      <w:szCs w:val="20"/>
      <w:lang w:val="en-GB" w:eastAsia="en-GB"/>
    </w:rPr>
  </w:style>
  <w:style w:type="paragraph" w:styleId="BodyText">
    <w:name w:val="Body Text"/>
    <w:basedOn w:val="Normal"/>
    <w:link w:val="BodyTextChar"/>
    <w:rsid w:val="00B432E8"/>
    <w:pPr>
      <w:adjustRightInd w:val="0"/>
      <w:snapToGrid w:val="0"/>
      <w:spacing w:after="240" w:line="240" w:lineRule="auto"/>
      <w:jc w:val="both"/>
    </w:pPr>
    <w:rPr>
      <w:rFonts w:ascii="Arial" w:eastAsia="MS Mincho" w:hAnsi="Arial" w:cs="Times New Roman"/>
      <w:sz w:val="20"/>
      <w:szCs w:val="20"/>
      <w:lang w:val="en-GB" w:eastAsia="en-GB"/>
    </w:rPr>
  </w:style>
  <w:style w:type="character" w:customStyle="1" w:styleId="BodyTextChar">
    <w:name w:val="Body Text Char"/>
    <w:basedOn w:val="DefaultParagraphFont"/>
    <w:link w:val="BodyText"/>
    <w:rsid w:val="00B432E8"/>
    <w:rPr>
      <w:rFonts w:ascii="Arial" w:eastAsia="MS Mincho" w:hAnsi="Arial" w:cs="Times New Roman"/>
      <w:sz w:val="20"/>
      <w:szCs w:val="20"/>
      <w:lang w:val="en-GB" w:eastAsia="en-GB"/>
    </w:rPr>
  </w:style>
  <w:style w:type="character" w:customStyle="1" w:styleId="Heading1Char">
    <w:name w:val="Heading 1 Char"/>
    <w:basedOn w:val="DefaultParagraphFont"/>
    <w:link w:val="Heading1"/>
    <w:rsid w:val="00193802"/>
    <w:rPr>
      <w:rFonts w:ascii="Calibri" w:eastAsia="MS Mincho" w:hAnsi="Calibri" w:cs="Arial"/>
      <w:b/>
      <w:bCs/>
      <w:caps/>
      <w:color w:val="FFFFFF"/>
      <w:spacing w:val="15"/>
      <w:sz w:val="18"/>
      <w:szCs w:val="18"/>
      <w:shd w:val="clear" w:color="auto" w:fill="1B587C"/>
      <w:lang w:val="en-US" w:bidi="en-US"/>
    </w:rPr>
  </w:style>
  <w:style w:type="character" w:customStyle="1" w:styleId="Heading4Char">
    <w:name w:val="Heading 4 Char"/>
    <w:basedOn w:val="DefaultParagraphFont"/>
    <w:link w:val="Heading4"/>
    <w:rsid w:val="00B432E8"/>
    <w:rPr>
      <w:rFonts w:ascii="Arial" w:eastAsia="Times New Roman" w:hAnsi="Arial" w:cs="Times New Roman"/>
      <w:sz w:val="20"/>
      <w:szCs w:val="20"/>
      <w:lang w:val="en-GB" w:eastAsia="en-GB"/>
    </w:rPr>
  </w:style>
  <w:style w:type="character" w:customStyle="1" w:styleId="Heading5Char">
    <w:name w:val="Heading 5 Char"/>
    <w:basedOn w:val="DefaultParagraphFont"/>
    <w:link w:val="Heading5"/>
    <w:rsid w:val="00B432E8"/>
    <w:rPr>
      <w:rFonts w:ascii="Arial" w:eastAsia="Times New Roman" w:hAnsi="Arial" w:cs="Times New Roman"/>
      <w:b/>
      <w:color w:val="00A28A"/>
      <w:sz w:val="32"/>
      <w:szCs w:val="20"/>
      <w:lang w:val="en-GB" w:eastAsia="en-GB"/>
    </w:rPr>
  </w:style>
  <w:style w:type="character" w:customStyle="1" w:styleId="Heading6Char">
    <w:name w:val="Heading 6 Char"/>
    <w:basedOn w:val="DefaultParagraphFont"/>
    <w:link w:val="Heading6"/>
    <w:rsid w:val="00B432E8"/>
    <w:rPr>
      <w:rFonts w:ascii="Calibri" w:eastAsia="MS Mincho" w:hAnsi="Calibri" w:cs="Times New Roman"/>
      <w:b/>
      <w:i/>
      <w:color w:val="00A28A"/>
      <w:lang w:val="en-GB" w:eastAsia="en-GB"/>
    </w:rPr>
  </w:style>
  <w:style w:type="character" w:customStyle="1" w:styleId="Heading7Char">
    <w:name w:val="Heading 7 Char"/>
    <w:basedOn w:val="DefaultParagraphFont"/>
    <w:link w:val="Heading7"/>
    <w:rsid w:val="00B432E8"/>
    <w:rPr>
      <w:rFonts w:ascii="Arial" w:eastAsia="Times New Roman" w:hAnsi="Arial" w:cs="Times New Roman"/>
      <w:b/>
      <w:i/>
      <w:sz w:val="20"/>
      <w:szCs w:val="20"/>
      <w:lang w:val="en-GB" w:eastAsia="en-GB"/>
    </w:rPr>
  </w:style>
  <w:style w:type="character" w:customStyle="1" w:styleId="Heading8Char">
    <w:name w:val="Heading 8 Char"/>
    <w:basedOn w:val="DefaultParagraphFont"/>
    <w:link w:val="Heading8"/>
    <w:rsid w:val="00B432E8"/>
    <w:rPr>
      <w:rFonts w:ascii="Arial" w:eastAsia="Times New Roman" w:hAnsi="Arial" w:cs="Times New Roman"/>
      <w:b/>
      <w:sz w:val="20"/>
      <w:szCs w:val="20"/>
      <w:lang w:val="en-GB" w:eastAsia="en-GB"/>
    </w:rPr>
  </w:style>
  <w:style w:type="character" w:customStyle="1" w:styleId="Heading9Char">
    <w:name w:val="Heading 9 Char"/>
    <w:basedOn w:val="DefaultParagraphFont"/>
    <w:link w:val="Heading9"/>
    <w:rsid w:val="00B432E8"/>
    <w:rPr>
      <w:rFonts w:ascii="Arial" w:eastAsia="Times New Roman" w:hAnsi="Arial" w:cs="Times New Roman"/>
      <w:b/>
      <w:sz w:val="28"/>
      <w:szCs w:val="20"/>
      <w:lang w:val="en-GB" w:eastAsia="en-GB"/>
    </w:rPr>
  </w:style>
  <w:style w:type="character" w:customStyle="1" w:styleId="Heading3Char">
    <w:name w:val="Heading 3 Char"/>
    <w:basedOn w:val="DefaultParagraphFont"/>
    <w:link w:val="Heading3"/>
    <w:uiPriority w:val="9"/>
    <w:semiHidden/>
    <w:rsid w:val="00B432E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C61DF"/>
    <w:rPr>
      <w:color w:val="800080" w:themeColor="followedHyperlink"/>
      <w:u w:val="single"/>
    </w:rPr>
  </w:style>
  <w:style w:type="character" w:styleId="Strong">
    <w:name w:val="Strong"/>
    <w:basedOn w:val="DefaultParagraphFont"/>
    <w:uiPriority w:val="22"/>
    <w:qFormat/>
    <w:rsid w:val="0029428A"/>
    <w:rPr>
      <w:b/>
      <w:bCs/>
    </w:rPr>
  </w:style>
  <w:style w:type="paragraph" w:styleId="NoSpacing">
    <w:name w:val="No Spacing"/>
    <w:uiPriority w:val="1"/>
    <w:qFormat/>
    <w:rsid w:val="00CA10B5"/>
    <w:pPr>
      <w:spacing w:after="0" w:line="240" w:lineRule="auto"/>
    </w:pPr>
    <w:rPr>
      <w:rFonts w:ascii="Calibri" w:eastAsia="Calibri" w:hAnsi="Calibri" w:cs="Times New Roman"/>
      <w:lang w:val="en-US" w:eastAsia="en-US"/>
    </w:rPr>
  </w:style>
  <w:style w:type="character" w:styleId="CommentReference">
    <w:name w:val="annotation reference"/>
    <w:basedOn w:val="DefaultParagraphFont"/>
    <w:uiPriority w:val="99"/>
    <w:semiHidden/>
    <w:unhideWhenUsed/>
    <w:rsid w:val="008B02F9"/>
    <w:rPr>
      <w:sz w:val="16"/>
      <w:szCs w:val="16"/>
    </w:rPr>
  </w:style>
  <w:style w:type="paragraph" w:styleId="CommentText">
    <w:name w:val="annotation text"/>
    <w:basedOn w:val="Normal"/>
    <w:link w:val="CommentTextChar"/>
    <w:uiPriority w:val="99"/>
    <w:semiHidden/>
    <w:unhideWhenUsed/>
    <w:rsid w:val="008B02F9"/>
    <w:pPr>
      <w:spacing w:line="240" w:lineRule="auto"/>
    </w:pPr>
    <w:rPr>
      <w:sz w:val="20"/>
      <w:szCs w:val="20"/>
    </w:rPr>
  </w:style>
  <w:style w:type="character" w:customStyle="1" w:styleId="CommentTextChar">
    <w:name w:val="Comment Text Char"/>
    <w:basedOn w:val="DefaultParagraphFont"/>
    <w:link w:val="CommentText"/>
    <w:uiPriority w:val="99"/>
    <w:semiHidden/>
    <w:rsid w:val="008B02F9"/>
    <w:rPr>
      <w:sz w:val="20"/>
      <w:szCs w:val="20"/>
    </w:rPr>
  </w:style>
  <w:style w:type="paragraph" w:styleId="CommentSubject">
    <w:name w:val="annotation subject"/>
    <w:basedOn w:val="CommentText"/>
    <w:next w:val="CommentText"/>
    <w:link w:val="CommentSubjectChar"/>
    <w:uiPriority w:val="99"/>
    <w:semiHidden/>
    <w:unhideWhenUsed/>
    <w:rsid w:val="008B02F9"/>
    <w:rPr>
      <w:b/>
      <w:bCs/>
    </w:rPr>
  </w:style>
  <w:style w:type="character" w:customStyle="1" w:styleId="CommentSubjectChar">
    <w:name w:val="Comment Subject Char"/>
    <w:basedOn w:val="CommentTextChar"/>
    <w:link w:val="CommentSubject"/>
    <w:uiPriority w:val="99"/>
    <w:semiHidden/>
    <w:rsid w:val="008B02F9"/>
    <w:rPr>
      <w:b/>
      <w:bCs/>
      <w:sz w:val="20"/>
      <w:szCs w:val="20"/>
    </w:rPr>
  </w:style>
  <w:style w:type="table" w:styleId="TableGrid">
    <w:name w:val="Table Grid"/>
    <w:basedOn w:val="TableNormal"/>
    <w:uiPriority w:val="59"/>
    <w:rsid w:val="00A41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A41CB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6C60D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407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84C"/>
  </w:style>
  <w:style w:type="paragraph" w:styleId="Footer">
    <w:name w:val="footer"/>
    <w:basedOn w:val="Normal"/>
    <w:link w:val="FooterChar"/>
    <w:uiPriority w:val="99"/>
    <w:unhideWhenUsed/>
    <w:rsid w:val="00407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84C"/>
  </w:style>
  <w:style w:type="paragraph" w:customStyle="1" w:styleId="Standard">
    <w:name w:val="Standard"/>
    <w:rsid w:val="00616E9E"/>
    <w:pPr>
      <w:suppressAutoHyphens/>
      <w:autoSpaceDN w:val="0"/>
      <w:spacing w:after="160" w:line="259" w:lineRule="auto"/>
      <w:textAlignment w:val="baseline"/>
    </w:pPr>
    <w:rPr>
      <w:rFonts w:ascii="Calibri" w:eastAsia="Calibri" w:hAnsi="Calibri" w:cs="Tahoma"/>
      <w:lang w:val="en-IN" w:eastAsia="en-US"/>
    </w:rPr>
  </w:style>
  <w:style w:type="paragraph" w:styleId="NormalWeb">
    <w:name w:val="Normal (Web)"/>
    <w:basedOn w:val="Normal"/>
    <w:uiPriority w:val="99"/>
    <w:semiHidden/>
    <w:unhideWhenUsed/>
    <w:rsid w:val="00616E9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144">
      <w:bodyDiv w:val="1"/>
      <w:marLeft w:val="0"/>
      <w:marRight w:val="0"/>
      <w:marTop w:val="0"/>
      <w:marBottom w:val="0"/>
      <w:divBdr>
        <w:top w:val="none" w:sz="0" w:space="0" w:color="auto"/>
        <w:left w:val="none" w:sz="0" w:space="0" w:color="auto"/>
        <w:bottom w:val="none" w:sz="0" w:space="0" w:color="auto"/>
        <w:right w:val="none" w:sz="0" w:space="0" w:color="auto"/>
      </w:divBdr>
    </w:div>
    <w:div w:id="452948249">
      <w:bodyDiv w:val="1"/>
      <w:marLeft w:val="0"/>
      <w:marRight w:val="0"/>
      <w:marTop w:val="0"/>
      <w:marBottom w:val="0"/>
      <w:divBdr>
        <w:top w:val="none" w:sz="0" w:space="0" w:color="auto"/>
        <w:left w:val="none" w:sz="0" w:space="0" w:color="auto"/>
        <w:bottom w:val="none" w:sz="0" w:space="0" w:color="auto"/>
        <w:right w:val="none" w:sz="0" w:space="0" w:color="auto"/>
      </w:divBdr>
    </w:div>
    <w:div w:id="983310189">
      <w:bodyDiv w:val="1"/>
      <w:marLeft w:val="0"/>
      <w:marRight w:val="0"/>
      <w:marTop w:val="0"/>
      <w:marBottom w:val="0"/>
      <w:divBdr>
        <w:top w:val="none" w:sz="0" w:space="0" w:color="auto"/>
        <w:left w:val="none" w:sz="0" w:space="0" w:color="auto"/>
        <w:bottom w:val="none" w:sz="0" w:space="0" w:color="auto"/>
        <w:right w:val="none" w:sz="0" w:space="0" w:color="auto"/>
      </w:divBdr>
    </w:div>
    <w:div w:id="14548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55E29-0329-4E80-9F90-E1EEA26A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17</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CHEP</Company>
  <LinksUpToDate>false</LinksUpToDate>
  <CharactersWithSpaces>14507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Cox</dc:creator>
  <cp:lastModifiedBy>Venkata  Asha Latha MADAMALA</cp:lastModifiedBy>
  <cp:revision>17</cp:revision>
  <cp:lastPrinted>2012-10-02T08:17:00Z</cp:lastPrinted>
  <dcterms:created xsi:type="dcterms:W3CDTF">2019-02-01T07:11:00Z</dcterms:created>
  <dcterms:modified xsi:type="dcterms:W3CDTF">2019-04-12T14:41:00Z</dcterms:modified>
</cp:coreProperties>
</file>